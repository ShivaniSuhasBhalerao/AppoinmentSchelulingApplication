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828C" w14:textId="21C50C02" w:rsidR="00521829" w:rsidRPr="00521829" w:rsidRDefault="00521829" w:rsidP="00521829">
      <w:pPr>
        <w:spacing w:before="100" w:beforeAutospacing="1" w:after="100" w:afterAutospacing="1" w:line="240" w:lineRule="auto"/>
        <w:rPr>
          <w:rFonts w:ascii="Amasis MT Pro Medium" w:eastAsia="Times New Roman" w:hAnsi="Amasis MT Pro Medium" w:cs="Aharoni"/>
          <w:sz w:val="21"/>
          <w:szCs w:val="21"/>
          <w:lang w:eastAsia="en-IN"/>
        </w:rPr>
      </w:pPr>
      <w:r w:rsidRPr="00521829">
        <w:rPr>
          <w:rFonts w:ascii="Amasis MT Pro Medium" w:eastAsia="Times New Roman" w:hAnsi="Amasis MT Pro Medium" w:cs="Aharoni"/>
          <w:b/>
          <w:bCs/>
          <w:sz w:val="32"/>
          <w:szCs w:val="32"/>
          <w:highlight w:val="yellow"/>
          <w:u w:val="single"/>
          <w:lang w:val="en-US" w:eastAsia="en-IN"/>
        </w:rPr>
        <w:t xml:space="preserve">Steps For ABP </w:t>
      </w:r>
      <w:r w:rsidRPr="00F25D40">
        <w:rPr>
          <w:rFonts w:ascii="Amasis MT Pro Medium" w:eastAsia="Times New Roman" w:hAnsi="Amasis MT Pro Medium" w:cs="Aharoni"/>
          <w:b/>
          <w:bCs/>
          <w:sz w:val="32"/>
          <w:szCs w:val="32"/>
          <w:highlight w:val="yellow"/>
          <w:u w:val="single"/>
          <w:lang w:val="en-US" w:eastAsia="en-IN"/>
        </w:rPr>
        <w:t>Commercial: -</w:t>
      </w:r>
      <w:r w:rsidRPr="00521829">
        <w:rPr>
          <w:rFonts w:ascii="Amasis MT Pro Medium" w:eastAsia="Times New Roman" w:hAnsi="Amasis MT Pro Medium" w:cs="Aharoni"/>
          <w:sz w:val="21"/>
          <w:szCs w:val="21"/>
          <w:lang w:eastAsia="en-IN"/>
        </w:rPr>
        <w:t xml:space="preserve"> </w:t>
      </w:r>
    </w:p>
    <w:p w14:paraId="24B73CD0" w14:textId="77777777" w:rsidR="001D1BD4" w:rsidRPr="001D1BD4" w:rsidRDefault="001D1BD4" w:rsidP="001D1B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Amasis MT Pro Medium" w:eastAsia="Times New Roman" w:hAnsi="Amasis MT Pro Medium" w:cs="Aharoni"/>
          <w:color w:val="242424"/>
          <w:sz w:val="21"/>
          <w:szCs w:val="21"/>
          <w:lang w:eastAsia="en-IN"/>
        </w:rPr>
      </w:pPr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Install </w:t>
      </w:r>
      <w:proofErr w:type="spellStart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abp</w:t>
      </w:r>
      <w:proofErr w:type="spellEnd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 suite – on </w:t>
      </w:r>
      <w:proofErr w:type="spellStart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cmd</w:t>
      </w:r>
      <w:proofErr w:type="spellEnd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 – </w:t>
      </w:r>
      <w:proofErr w:type="spellStart"/>
      <w:r w:rsidRPr="001D1BD4">
        <w:rPr>
          <w:rFonts w:ascii="Amasis MT Pro Medium" w:eastAsia="Times New Roman" w:hAnsi="Amasis MT Pro Medium" w:cs="Aharoni"/>
          <w:b/>
          <w:bCs/>
          <w:color w:val="242424"/>
          <w:sz w:val="24"/>
          <w:szCs w:val="24"/>
          <w:lang w:val="en-US" w:eastAsia="en-IN"/>
        </w:rPr>
        <w:t>abp</w:t>
      </w:r>
      <w:proofErr w:type="spellEnd"/>
      <w:r w:rsidRPr="001D1BD4">
        <w:rPr>
          <w:rFonts w:ascii="Amasis MT Pro Medium" w:eastAsia="Times New Roman" w:hAnsi="Amasis MT Pro Medium" w:cs="Aharoni"/>
          <w:b/>
          <w:bCs/>
          <w:color w:val="242424"/>
          <w:sz w:val="24"/>
          <w:szCs w:val="24"/>
          <w:lang w:val="en-US" w:eastAsia="en-IN"/>
        </w:rPr>
        <w:t xml:space="preserve"> suite install -v 5.3.3</w:t>
      </w:r>
    </w:p>
    <w:p w14:paraId="24A4CDCF" w14:textId="77777777" w:rsidR="001D1BD4" w:rsidRPr="001D1BD4" w:rsidRDefault="001D1BD4" w:rsidP="001D1B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Amasis MT Pro Medium" w:eastAsia="Times New Roman" w:hAnsi="Amasis MT Pro Medium" w:cs="Aharoni"/>
          <w:color w:val="242424"/>
          <w:sz w:val="21"/>
          <w:szCs w:val="21"/>
          <w:lang w:eastAsia="en-IN"/>
        </w:rPr>
      </w:pPr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Run command – </w:t>
      </w:r>
      <w:proofErr w:type="spellStart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abp</w:t>
      </w:r>
      <w:proofErr w:type="spellEnd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 suite and enter</w:t>
      </w:r>
    </w:p>
    <w:p w14:paraId="6178344C" w14:textId="77777777" w:rsidR="001D1BD4" w:rsidRPr="001D1BD4" w:rsidRDefault="001D1BD4" w:rsidP="001D1B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Amasis MT Pro Medium" w:eastAsia="Times New Roman" w:hAnsi="Amasis MT Pro Medium" w:cs="Aharoni"/>
          <w:color w:val="242424"/>
          <w:sz w:val="21"/>
          <w:szCs w:val="21"/>
          <w:lang w:eastAsia="en-IN"/>
        </w:rPr>
      </w:pPr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Folder is created with two main folder angular and asp-net core</w:t>
      </w:r>
    </w:p>
    <w:p w14:paraId="5B7B26FE" w14:textId="77777777" w:rsidR="001D1BD4" w:rsidRPr="001D1BD4" w:rsidRDefault="001D1BD4" w:rsidP="001D1B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Amasis MT Pro Medium" w:eastAsia="Times New Roman" w:hAnsi="Amasis MT Pro Medium" w:cs="Aharoni"/>
          <w:color w:val="242424"/>
          <w:sz w:val="21"/>
          <w:szCs w:val="21"/>
          <w:lang w:eastAsia="en-IN"/>
        </w:rPr>
      </w:pPr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Open </w:t>
      </w:r>
      <w:proofErr w:type="spellStart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aspnet</w:t>
      </w:r>
      <w:proofErr w:type="spellEnd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-core folder and open the solution file in solution file there is </w:t>
      </w:r>
      <w:proofErr w:type="spellStart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src</w:t>
      </w:r>
      <w:proofErr w:type="spellEnd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 and test folder open </w:t>
      </w:r>
      <w:proofErr w:type="spellStart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src</w:t>
      </w:r>
      <w:proofErr w:type="spellEnd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 =&gt; and set webhost </w:t>
      </w:r>
      <w:proofErr w:type="spellStart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soln</w:t>
      </w:r>
      <w:proofErr w:type="spellEnd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 as </w:t>
      </w:r>
      <w:proofErr w:type="spellStart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start up</w:t>
      </w:r>
      <w:proofErr w:type="spellEnd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 project</w:t>
      </w:r>
    </w:p>
    <w:p w14:paraId="1E93C0E2" w14:textId="77777777" w:rsidR="001D1BD4" w:rsidRPr="001D1BD4" w:rsidRDefault="001D1BD4" w:rsidP="001D1BD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445"/>
        <w:rPr>
          <w:rFonts w:ascii="Amasis MT Pro Medium" w:eastAsia="Times New Roman" w:hAnsi="Amasis MT Pro Medium" w:cs="Aharoni"/>
          <w:color w:val="242424"/>
          <w:sz w:val="21"/>
          <w:szCs w:val="21"/>
          <w:lang w:eastAsia="en-IN"/>
        </w:rPr>
      </w:pPr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In </w:t>
      </w:r>
      <w:proofErr w:type="spellStart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api</w:t>
      </w:r>
      <w:proofErr w:type="spellEnd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 host </w:t>
      </w:r>
      <w:proofErr w:type="spellStart"/>
      <w:r w:rsidRPr="001D1BD4">
        <w:rPr>
          <w:rFonts w:ascii="Amasis MT Pro Medium" w:eastAsia="Times New Roman" w:hAnsi="Amasis MT Pro Medium" w:cs="Aharoni"/>
          <w:b/>
          <w:bCs/>
          <w:color w:val="242424"/>
          <w:sz w:val="24"/>
          <w:szCs w:val="24"/>
          <w:lang w:val="en-US" w:eastAsia="en-IN"/>
        </w:rPr>
        <w:t>appsetting.json</w:t>
      </w:r>
      <w:proofErr w:type="spellEnd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 set connection string</w:t>
      </w:r>
    </w:p>
    <w:p w14:paraId="255B5314" w14:textId="77777777" w:rsidR="001D1BD4" w:rsidRPr="001D1BD4" w:rsidRDefault="001D1BD4" w:rsidP="001D1BD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445"/>
        <w:rPr>
          <w:rFonts w:ascii="Amasis MT Pro Medium" w:eastAsia="Times New Roman" w:hAnsi="Amasis MT Pro Medium" w:cs="Aharoni"/>
          <w:color w:val="242424"/>
          <w:sz w:val="21"/>
          <w:szCs w:val="21"/>
          <w:lang w:eastAsia="en-IN"/>
        </w:rPr>
      </w:pPr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In </w:t>
      </w:r>
      <w:proofErr w:type="spellStart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Dbmigrator</w:t>
      </w:r>
      <w:proofErr w:type="spellEnd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 also set connection string</w:t>
      </w:r>
    </w:p>
    <w:p w14:paraId="3B8EE9DA" w14:textId="77777777" w:rsidR="001D1BD4" w:rsidRPr="001D1BD4" w:rsidRDefault="001D1BD4" w:rsidP="001D1BD4">
      <w:pPr>
        <w:shd w:val="clear" w:color="auto" w:fill="FFFFFF"/>
        <w:spacing w:after="0" w:line="240" w:lineRule="auto"/>
        <w:ind w:left="2880"/>
        <w:rPr>
          <w:rFonts w:ascii="Amasis MT Pro Medium" w:eastAsia="Times New Roman" w:hAnsi="Amasis MT Pro Medium" w:cs="Aharoni"/>
          <w:color w:val="242424"/>
          <w:sz w:val="21"/>
          <w:szCs w:val="21"/>
          <w:lang w:eastAsia="en-IN"/>
        </w:rPr>
      </w:pPr>
      <w:r w:rsidRPr="001D1BD4">
        <w:rPr>
          <w:rFonts w:ascii="Amasis MT Pro Medium" w:eastAsia="Times New Roman" w:hAnsi="Amasis MT Pro Medium" w:cs="Aharoni"/>
          <w:color w:val="242424"/>
          <w:lang w:eastAsia="en-IN"/>
        </w:rPr>
        <w:t> </w:t>
      </w:r>
      <w:r w:rsidRPr="001D1BD4">
        <w:rPr>
          <w:rFonts w:ascii="Amasis MT Pro Medium" w:eastAsia="Times New Roman" w:hAnsi="Amasis MT Pro Medium" w:cs="Aharoni"/>
          <w:b/>
          <w:bCs/>
          <w:color w:val="242424"/>
          <w:sz w:val="19"/>
          <w:szCs w:val="19"/>
          <w:lang w:eastAsia="en-IN"/>
        </w:rPr>
        <w:t>"</w:t>
      </w:r>
      <w:proofErr w:type="spellStart"/>
      <w:r w:rsidRPr="001D1BD4">
        <w:rPr>
          <w:rFonts w:ascii="Amasis MT Pro Medium" w:eastAsia="Times New Roman" w:hAnsi="Amasis MT Pro Medium" w:cs="Aharoni"/>
          <w:b/>
          <w:bCs/>
          <w:color w:val="242424"/>
          <w:sz w:val="19"/>
          <w:szCs w:val="19"/>
          <w:lang w:eastAsia="en-IN"/>
        </w:rPr>
        <w:t>ConnectionStrings</w:t>
      </w:r>
      <w:proofErr w:type="spellEnd"/>
      <w:r w:rsidRPr="001D1BD4">
        <w:rPr>
          <w:rFonts w:ascii="Amasis MT Pro Medium" w:eastAsia="Times New Roman" w:hAnsi="Amasis MT Pro Medium" w:cs="Aharoni"/>
          <w:b/>
          <w:bCs/>
          <w:color w:val="242424"/>
          <w:sz w:val="19"/>
          <w:szCs w:val="19"/>
          <w:lang w:eastAsia="en-IN"/>
        </w:rPr>
        <w:t>": {   </w:t>
      </w:r>
    </w:p>
    <w:p w14:paraId="74AE23E3" w14:textId="77777777" w:rsidR="001D1BD4" w:rsidRPr="001D1BD4" w:rsidRDefault="001D1BD4" w:rsidP="001D1BD4">
      <w:pPr>
        <w:shd w:val="clear" w:color="auto" w:fill="FFFFFF"/>
        <w:spacing w:after="0" w:line="240" w:lineRule="auto"/>
        <w:ind w:left="2880"/>
        <w:rPr>
          <w:rFonts w:ascii="Amasis MT Pro Medium" w:eastAsia="Times New Roman" w:hAnsi="Amasis MT Pro Medium" w:cs="Aharoni"/>
          <w:color w:val="242424"/>
          <w:sz w:val="21"/>
          <w:szCs w:val="21"/>
          <w:lang w:eastAsia="en-IN"/>
        </w:rPr>
      </w:pPr>
      <w:r w:rsidRPr="001D1BD4">
        <w:rPr>
          <w:rFonts w:ascii="Amasis MT Pro Medium" w:eastAsia="Times New Roman" w:hAnsi="Amasis MT Pro Medium" w:cs="Aharoni"/>
          <w:b/>
          <w:bCs/>
          <w:color w:val="242424"/>
          <w:lang w:eastAsia="en-IN"/>
        </w:rPr>
        <w:t>    </w:t>
      </w:r>
      <w:r w:rsidRPr="001D1BD4">
        <w:rPr>
          <w:rFonts w:ascii="Amasis MT Pro Medium" w:eastAsia="Times New Roman" w:hAnsi="Amasis MT Pro Medium" w:cs="Aharoni"/>
          <w:b/>
          <w:bCs/>
          <w:color w:val="242424"/>
          <w:sz w:val="19"/>
          <w:szCs w:val="19"/>
          <w:lang w:eastAsia="en-IN"/>
        </w:rPr>
        <w:t xml:space="preserve">"Default": "Data Source=.;Initial </w:t>
      </w:r>
      <w:proofErr w:type="spellStart"/>
      <w:r w:rsidRPr="001D1BD4">
        <w:rPr>
          <w:rFonts w:ascii="Amasis MT Pro Medium" w:eastAsia="Times New Roman" w:hAnsi="Amasis MT Pro Medium" w:cs="Aharoni"/>
          <w:b/>
          <w:bCs/>
          <w:color w:val="242424"/>
          <w:sz w:val="19"/>
          <w:szCs w:val="19"/>
          <w:lang w:eastAsia="en-IN"/>
        </w:rPr>
        <w:t>Catalog</w:t>
      </w:r>
      <w:proofErr w:type="spellEnd"/>
      <w:r w:rsidRPr="001D1BD4">
        <w:rPr>
          <w:rFonts w:ascii="Amasis MT Pro Medium" w:eastAsia="Times New Roman" w:hAnsi="Amasis MT Pro Medium" w:cs="Aharoni"/>
          <w:b/>
          <w:bCs/>
          <w:color w:val="242424"/>
          <w:sz w:val="19"/>
          <w:szCs w:val="19"/>
          <w:lang w:eastAsia="en-IN"/>
        </w:rPr>
        <w:t>=</w:t>
      </w:r>
      <w:proofErr w:type="spellStart"/>
      <w:r w:rsidRPr="001D1BD4">
        <w:rPr>
          <w:rFonts w:ascii="Amasis MT Pro Medium" w:eastAsia="Times New Roman" w:hAnsi="Amasis MT Pro Medium" w:cs="Aharoni"/>
          <w:b/>
          <w:bCs/>
          <w:color w:val="242424"/>
          <w:sz w:val="19"/>
          <w:szCs w:val="19"/>
          <w:lang w:eastAsia="en-IN"/>
        </w:rPr>
        <w:t>CustomerAppointmentScheduling;Integrated</w:t>
      </w:r>
      <w:proofErr w:type="spellEnd"/>
      <w:r w:rsidRPr="001D1BD4">
        <w:rPr>
          <w:rFonts w:ascii="Amasis MT Pro Medium" w:eastAsia="Times New Roman" w:hAnsi="Amasis MT Pro Medium" w:cs="Aharoni"/>
          <w:b/>
          <w:bCs/>
          <w:color w:val="242424"/>
          <w:sz w:val="19"/>
          <w:szCs w:val="19"/>
          <w:lang w:eastAsia="en-IN"/>
        </w:rPr>
        <w:t xml:space="preserve"> Security=True"</w:t>
      </w:r>
    </w:p>
    <w:p w14:paraId="57A3B78C" w14:textId="77777777" w:rsidR="001D1BD4" w:rsidRPr="001D1BD4" w:rsidRDefault="001D1BD4" w:rsidP="001D1BD4">
      <w:pPr>
        <w:shd w:val="clear" w:color="auto" w:fill="FFFFFF"/>
        <w:spacing w:after="0" w:line="240" w:lineRule="auto"/>
        <w:ind w:left="2325"/>
        <w:rPr>
          <w:rFonts w:ascii="Amasis MT Pro Medium" w:eastAsia="Times New Roman" w:hAnsi="Amasis MT Pro Medium" w:cs="Aharoni"/>
          <w:color w:val="242424"/>
          <w:sz w:val="21"/>
          <w:szCs w:val="21"/>
          <w:lang w:eastAsia="en-IN"/>
        </w:rPr>
      </w:pPr>
      <w:r w:rsidRPr="001D1BD4">
        <w:rPr>
          <w:rFonts w:ascii="Amasis MT Pro Medium" w:eastAsia="Times New Roman" w:hAnsi="Amasis MT Pro Medium" w:cs="Aharoni"/>
          <w:b/>
          <w:bCs/>
          <w:color w:val="242424"/>
          <w:sz w:val="19"/>
          <w:szCs w:val="19"/>
          <w:lang w:eastAsia="en-IN"/>
        </w:rPr>
        <w:t>  }</w:t>
      </w:r>
    </w:p>
    <w:p w14:paraId="3EC547E8" w14:textId="77777777" w:rsidR="001D1BD4" w:rsidRPr="001D1BD4" w:rsidRDefault="001D1BD4" w:rsidP="001D1B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650"/>
        <w:rPr>
          <w:rFonts w:ascii="Amasis MT Pro Medium" w:eastAsia="Times New Roman" w:hAnsi="Amasis MT Pro Medium" w:cs="Aharoni"/>
          <w:color w:val="242424"/>
          <w:sz w:val="21"/>
          <w:szCs w:val="21"/>
          <w:lang w:eastAsia="en-IN"/>
        </w:rPr>
      </w:pPr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Using </w:t>
      </w:r>
      <w:proofErr w:type="spellStart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abp</w:t>
      </w:r>
      <w:proofErr w:type="spellEnd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 suite crud page generator =&gt;  Give entity info and </w:t>
      </w:r>
      <w:proofErr w:type="spellStart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apoperties</w:t>
      </w:r>
      <w:proofErr w:type="spellEnd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 then click on save and generate button</w:t>
      </w:r>
    </w:p>
    <w:p w14:paraId="31646526" w14:textId="77777777" w:rsidR="001D1BD4" w:rsidRPr="001D1BD4" w:rsidRDefault="001D1BD4" w:rsidP="001D1B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650"/>
        <w:rPr>
          <w:rFonts w:ascii="Amasis MT Pro Medium" w:eastAsia="Times New Roman" w:hAnsi="Amasis MT Pro Medium" w:cs="Aharoni"/>
          <w:color w:val="242424"/>
          <w:sz w:val="21"/>
          <w:szCs w:val="21"/>
          <w:lang w:eastAsia="en-IN"/>
        </w:rPr>
      </w:pPr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Set .</w:t>
      </w:r>
      <w:proofErr w:type="spellStart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DBMigrator</w:t>
      </w:r>
      <w:proofErr w:type="spellEnd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 as a startup project and run for the migration</w:t>
      </w:r>
    </w:p>
    <w:p w14:paraId="738942C9" w14:textId="77777777" w:rsidR="001D1BD4" w:rsidRPr="001D1BD4" w:rsidRDefault="001D1BD4" w:rsidP="001D1B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650"/>
        <w:rPr>
          <w:rFonts w:ascii="Amasis MT Pro Medium" w:eastAsia="Times New Roman" w:hAnsi="Amasis MT Pro Medium" w:cs="Aharoni"/>
          <w:color w:val="242424"/>
          <w:sz w:val="21"/>
          <w:szCs w:val="21"/>
          <w:lang w:eastAsia="en-IN"/>
        </w:rPr>
      </w:pPr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In </w:t>
      </w:r>
      <w:proofErr w:type="spellStart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nuget</w:t>
      </w:r>
      <w:proofErr w:type="spellEnd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 package manager console run the command for adding migration </w:t>
      </w:r>
      <w:r w:rsidRPr="001D1BD4">
        <w:rPr>
          <w:rFonts w:ascii="Amasis MT Pro Medium" w:eastAsia="Times New Roman" w:hAnsi="Amasis MT Pro Medium" w:cs="Aharoni"/>
          <w:b/>
          <w:bCs/>
          <w:color w:val="242424"/>
          <w:sz w:val="24"/>
          <w:szCs w:val="24"/>
          <w:lang w:val="en-US" w:eastAsia="en-IN"/>
        </w:rPr>
        <w:t xml:space="preserve">add-migration “name” -context </w:t>
      </w:r>
      <w:proofErr w:type="spellStart"/>
      <w:r w:rsidRPr="001D1BD4">
        <w:rPr>
          <w:rFonts w:ascii="Amasis MT Pro Medium" w:eastAsia="Times New Roman" w:hAnsi="Amasis MT Pro Medium" w:cs="Aharoni"/>
          <w:b/>
          <w:bCs/>
          <w:color w:val="242424"/>
          <w:sz w:val="24"/>
          <w:szCs w:val="24"/>
          <w:lang w:val="en-US" w:eastAsia="en-IN"/>
        </w:rPr>
        <w:t>dbcontext</w:t>
      </w:r>
      <w:proofErr w:type="spellEnd"/>
      <w:r w:rsidRPr="001D1BD4">
        <w:rPr>
          <w:rFonts w:ascii="Amasis MT Pro Medium" w:eastAsia="Times New Roman" w:hAnsi="Amasis MT Pro Medium" w:cs="Aharoni"/>
          <w:b/>
          <w:bCs/>
          <w:color w:val="242424"/>
          <w:sz w:val="24"/>
          <w:szCs w:val="24"/>
          <w:lang w:val="en-US" w:eastAsia="en-IN"/>
        </w:rPr>
        <w:t xml:space="preserve"> </w:t>
      </w:r>
      <w:proofErr w:type="spellStart"/>
      <w:r w:rsidRPr="001D1BD4">
        <w:rPr>
          <w:rFonts w:ascii="Amasis MT Pro Medium" w:eastAsia="Times New Roman" w:hAnsi="Amasis MT Pro Medium" w:cs="Aharoni"/>
          <w:b/>
          <w:bCs/>
          <w:color w:val="242424"/>
          <w:sz w:val="24"/>
          <w:szCs w:val="24"/>
          <w:lang w:val="en-US" w:eastAsia="en-IN"/>
        </w:rPr>
        <w:t>classname</w:t>
      </w:r>
      <w:proofErr w:type="spellEnd"/>
      <w:r w:rsidRPr="001D1BD4">
        <w:rPr>
          <w:rFonts w:ascii="Amasis MT Pro Medium" w:eastAsia="Times New Roman" w:hAnsi="Amasis MT Pro Medium" w:cs="Aharoni"/>
          <w:b/>
          <w:bCs/>
          <w:color w:val="242424"/>
          <w:sz w:val="24"/>
          <w:szCs w:val="24"/>
          <w:lang w:val="en-US" w:eastAsia="en-IN"/>
        </w:rPr>
        <w:t xml:space="preserve">                              update-database -context </w:t>
      </w:r>
      <w:proofErr w:type="spellStart"/>
      <w:r w:rsidRPr="001D1BD4">
        <w:rPr>
          <w:rFonts w:ascii="Amasis MT Pro Medium" w:eastAsia="Times New Roman" w:hAnsi="Amasis MT Pro Medium" w:cs="Aharoni"/>
          <w:b/>
          <w:bCs/>
          <w:color w:val="242424"/>
          <w:sz w:val="24"/>
          <w:szCs w:val="24"/>
          <w:lang w:val="en-US" w:eastAsia="en-IN"/>
        </w:rPr>
        <w:t>dbcontext</w:t>
      </w:r>
      <w:proofErr w:type="spellEnd"/>
      <w:r w:rsidRPr="001D1BD4">
        <w:rPr>
          <w:rFonts w:ascii="Amasis MT Pro Medium" w:eastAsia="Times New Roman" w:hAnsi="Amasis MT Pro Medium" w:cs="Aharoni"/>
          <w:b/>
          <w:bCs/>
          <w:color w:val="242424"/>
          <w:sz w:val="24"/>
          <w:szCs w:val="24"/>
          <w:lang w:val="en-US" w:eastAsia="en-IN"/>
        </w:rPr>
        <w:t xml:space="preserve"> </w:t>
      </w:r>
      <w:proofErr w:type="spellStart"/>
      <w:r w:rsidRPr="001D1BD4">
        <w:rPr>
          <w:rFonts w:ascii="Amasis MT Pro Medium" w:eastAsia="Times New Roman" w:hAnsi="Amasis MT Pro Medium" w:cs="Aharoni"/>
          <w:b/>
          <w:bCs/>
          <w:color w:val="242424"/>
          <w:sz w:val="24"/>
          <w:szCs w:val="24"/>
          <w:lang w:val="en-US" w:eastAsia="en-IN"/>
        </w:rPr>
        <w:t>classname</w:t>
      </w:r>
      <w:proofErr w:type="spellEnd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    </w:t>
      </w:r>
    </w:p>
    <w:p w14:paraId="73D40D01" w14:textId="3BF0B544" w:rsidR="001D1BD4" w:rsidRPr="001D1BD4" w:rsidRDefault="001D1BD4" w:rsidP="001D1B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650"/>
        <w:rPr>
          <w:rFonts w:ascii="Amasis MT Pro Medium" w:eastAsia="Times New Roman" w:hAnsi="Amasis MT Pro Medium" w:cs="Aharoni"/>
          <w:color w:val="242424"/>
          <w:sz w:val="21"/>
          <w:szCs w:val="21"/>
          <w:lang w:eastAsia="en-IN"/>
        </w:rPr>
      </w:pPr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Run the web</w:t>
      </w:r>
      <w:r w:rsidR="00DC7F05" w:rsidRPr="00F25D40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 </w:t>
      </w:r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host </w:t>
      </w:r>
      <w:proofErr w:type="spellStart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soln</w:t>
      </w:r>
      <w:proofErr w:type="spellEnd"/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 xml:space="preserve"> with setting startup project</w:t>
      </w:r>
    </w:p>
    <w:p w14:paraId="2903E676" w14:textId="77777777" w:rsidR="001D1BD4" w:rsidRPr="001D1BD4" w:rsidRDefault="001D1BD4" w:rsidP="001D1B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650"/>
        <w:rPr>
          <w:rFonts w:ascii="Amasis MT Pro Medium" w:eastAsia="Times New Roman" w:hAnsi="Amasis MT Pro Medium" w:cs="Aharoni"/>
          <w:color w:val="242424"/>
          <w:sz w:val="21"/>
          <w:szCs w:val="21"/>
          <w:lang w:eastAsia="en-IN"/>
        </w:rPr>
      </w:pPr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In angular folder open terminal                                                                            run the command </w:t>
      </w:r>
      <w:r w:rsidRPr="001D1BD4">
        <w:rPr>
          <w:rFonts w:ascii="Amasis MT Pro Medium" w:eastAsia="Times New Roman" w:hAnsi="Amasis MT Pro Medium" w:cs="Aharoni"/>
          <w:b/>
          <w:bCs/>
          <w:color w:val="242424"/>
          <w:sz w:val="24"/>
          <w:szCs w:val="24"/>
          <w:lang w:val="en-US" w:eastAsia="en-IN"/>
        </w:rPr>
        <w:t>yarn  </w:t>
      </w:r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 and    </w:t>
      </w:r>
      <w:r w:rsidRPr="001D1BD4">
        <w:rPr>
          <w:rFonts w:ascii="Amasis MT Pro Medium" w:eastAsia="Times New Roman" w:hAnsi="Amasis MT Pro Medium" w:cs="Aharoni"/>
          <w:b/>
          <w:bCs/>
          <w:color w:val="242424"/>
          <w:sz w:val="24"/>
          <w:szCs w:val="24"/>
          <w:lang w:val="en-US" w:eastAsia="en-IN"/>
        </w:rPr>
        <w:t>yarn start           </w:t>
      </w:r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                                                                                                     </w:t>
      </w:r>
    </w:p>
    <w:p w14:paraId="15AD0387" w14:textId="77777777" w:rsidR="001D1BD4" w:rsidRPr="001D1BD4" w:rsidRDefault="001D1BD4" w:rsidP="001D1B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650"/>
        <w:rPr>
          <w:rFonts w:ascii="Amasis MT Pro Medium" w:eastAsia="Times New Roman" w:hAnsi="Amasis MT Pro Medium" w:cs="Aharoni"/>
          <w:color w:val="242424"/>
          <w:sz w:val="21"/>
          <w:szCs w:val="21"/>
          <w:lang w:eastAsia="en-IN"/>
        </w:rPr>
      </w:pPr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Login to UI with </w:t>
      </w:r>
      <w:r w:rsidRPr="001D1BD4">
        <w:rPr>
          <w:rFonts w:ascii="Amasis MT Pro Medium" w:eastAsia="Times New Roman" w:hAnsi="Amasis MT Pro Medium" w:cs="Aharoni"/>
          <w:b/>
          <w:bCs/>
          <w:color w:val="242424"/>
          <w:sz w:val="24"/>
          <w:szCs w:val="24"/>
          <w:lang w:val="en-US" w:eastAsia="en-IN"/>
        </w:rPr>
        <w:t>admin</w:t>
      </w:r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 and </w:t>
      </w:r>
      <w:r w:rsidRPr="001D1BD4">
        <w:rPr>
          <w:rFonts w:ascii="Amasis MT Pro Medium" w:eastAsia="Times New Roman" w:hAnsi="Amasis MT Pro Medium" w:cs="Aharoni"/>
          <w:b/>
          <w:bCs/>
          <w:color w:val="242424"/>
          <w:sz w:val="24"/>
          <w:szCs w:val="24"/>
          <w:lang w:val="en-US" w:eastAsia="en-IN"/>
        </w:rPr>
        <w:t>1q2w3E*</w:t>
      </w:r>
      <w:r w:rsidRPr="001D1BD4">
        <w:rPr>
          <w:rFonts w:ascii="Amasis MT Pro Medium" w:eastAsia="Times New Roman" w:hAnsi="Amasis MT Pro Medium" w:cs="Aharoni"/>
          <w:color w:val="242424"/>
          <w:sz w:val="24"/>
          <w:szCs w:val="24"/>
          <w:lang w:val="en-US" w:eastAsia="en-IN"/>
        </w:rPr>
        <w:t>             </w:t>
      </w:r>
    </w:p>
    <w:p w14:paraId="22EA0E27" w14:textId="082DB1C2" w:rsidR="00521829" w:rsidRPr="00F25D40" w:rsidRDefault="00521829" w:rsidP="00521829">
      <w:pPr>
        <w:spacing w:before="100" w:beforeAutospacing="1" w:after="100" w:afterAutospacing="1" w:line="240" w:lineRule="auto"/>
        <w:rPr>
          <w:rFonts w:ascii="Amasis MT Pro Medium" w:eastAsia="Times New Roman" w:hAnsi="Amasis MT Pro Medium" w:cs="Aharoni"/>
          <w:sz w:val="24"/>
          <w:szCs w:val="24"/>
          <w:lang w:val="en-US" w:eastAsia="en-IN"/>
        </w:rPr>
      </w:pPr>
    </w:p>
    <w:p w14:paraId="5C090CCF" w14:textId="623D36EA" w:rsidR="00521829" w:rsidRPr="00F25D40" w:rsidRDefault="00521829" w:rsidP="00521829">
      <w:pPr>
        <w:spacing w:before="100" w:beforeAutospacing="1" w:after="100" w:afterAutospacing="1" w:line="240" w:lineRule="auto"/>
        <w:rPr>
          <w:rFonts w:ascii="Amasis MT Pro Medium" w:eastAsia="Times New Roman" w:hAnsi="Amasis MT Pro Medium" w:cs="Aharoni"/>
          <w:sz w:val="24"/>
          <w:szCs w:val="24"/>
          <w:lang w:val="en-US" w:eastAsia="en-IN"/>
        </w:rPr>
      </w:pPr>
    </w:p>
    <w:p w14:paraId="6170A76A" w14:textId="39D389BD" w:rsidR="00521829" w:rsidRPr="00F25D40" w:rsidRDefault="00521829" w:rsidP="00521829">
      <w:pPr>
        <w:spacing w:before="100" w:beforeAutospacing="1" w:after="100" w:afterAutospacing="1" w:line="240" w:lineRule="auto"/>
        <w:rPr>
          <w:rFonts w:ascii="Amasis MT Pro Medium" w:eastAsia="Times New Roman" w:hAnsi="Amasis MT Pro Medium" w:cs="Aharoni"/>
          <w:sz w:val="24"/>
          <w:szCs w:val="24"/>
          <w:lang w:val="en-US" w:eastAsia="en-IN"/>
        </w:rPr>
      </w:pPr>
    </w:p>
    <w:p w14:paraId="0357F7A6" w14:textId="60C44291" w:rsidR="00521829" w:rsidRPr="00F25D40" w:rsidRDefault="00521829" w:rsidP="00521829">
      <w:pPr>
        <w:spacing w:before="100" w:beforeAutospacing="1" w:after="100" w:afterAutospacing="1" w:line="240" w:lineRule="auto"/>
        <w:rPr>
          <w:rFonts w:ascii="Amasis MT Pro Medium" w:eastAsia="Times New Roman" w:hAnsi="Amasis MT Pro Medium" w:cs="Aharoni"/>
          <w:sz w:val="24"/>
          <w:szCs w:val="24"/>
          <w:lang w:val="en-US" w:eastAsia="en-IN"/>
        </w:rPr>
      </w:pPr>
    </w:p>
    <w:p w14:paraId="643A9568" w14:textId="3682A3BA" w:rsidR="00521829" w:rsidRPr="00F25D40" w:rsidRDefault="00521829" w:rsidP="00521829">
      <w:pPr>
        <w:spacing w:before="100" w:beforeAutospacing="1" w:after="100" w:afterAutospacing="1" w:line="240" w:lineRule="auto"/>
        <w:rPr>
          <w:rFonts w:ascii="Amasis MT Pro Medium" w:eastAsia="Times New Roman" w:hAnsi="Amasis MT Pro Medium" w:cs="Aharoni"/>
          <w:sz w:val="24"/>
          <w:szCs w:val="24"/>
          <w:lang w:val="en-US" w:eastAsia="en-IN"/>
        </w:rPr>
      </w:pPr>
    </w:p>
    <w:p w14:paraId="4CCFF474" w14:textId="60E1F6D5" w:rsidR="00521829" w:rsidRPr="00F25D40" w:rsidRDefault="00521829" w:rsidP="00521829">
      <w:pPr>
        <w:spacing w:before="100" w:beforeAutospacing="1" w:after="100" w:afterAutospacing="1" w:line="240" w:lineRule="auto"/>
        <w:rPr>
          <w:rFonts w:ascii="Amasis MT Pro Medium" w:eastAsia="Times New Roman" w:hAnsi="Amasis MT Pro Medium" w:cs="Aharoni"/>
          <w:sz w:val="24"/>
          <w:szCs w:val="24"/>
          <w:lang w:val="en-US" w:eastAsia="en-IN"/>
        </w:rPr>
      </w:pPr>
    </w:p>
    <w:p w14:paraId="51A34AC1" w14:textId="77777777" w:rsidR="00F25D40" w:rsidRDefault="00DC7F05" w:rsidP="000C774A">
      <w:pPr>
        <w:spacing w:before="100" w:beforeAutospacing="1" w:after="100" w:afterAutospacing="1" w:line="240" w:lineRule="auto"/>
        <w:rPr>
          <w:rFonts w:ascii="Amasis MT Pro Medium" w:eastAsia="Times New Roman" w:hAnsi="Amasis MT Pro Medium" w:cs="Aharoni"/>
          <w:sz w:val="24"/>
          <w:szCs w:val="24"/>
          <w:lang w:val="en-US" w:eastAsia="en-IN"/>
        </w:rPr>
      </w:pPr>
      <w:r w:rsidRPr="00F25D40">
        <w:rPr>
          <w:rFonts w:ascii="Amasis MT Pro Medium" w:eastAsia="Times New Roman" w:hAnsi="Amasis MT Pro Medium" w:cs="Aharoni"/>
          <w:sz w:val="24"/>
          <w:szCs w:val="24"/>
          <w:lang w:val="en-US" w:eastAsia="en-IN"/>
        </w:rPr>
        <w:t xml:space="preserve">      </w:t>
      </w:r>
      <w:r w:rsidR="00164024" w:rsidRPr="00F25D40">
        <w:rPr>
          <w:rFonts w:ascii="Amasis MT Pro Medium" w:eastAsia="Times New Roman" w:hAnsi="Amasis MT Pro Medium" w:cs="Aharoni"/>
          <w:sz w:val="24"/>
          <w:szCs w:val="24"/>
          <w:lang w:val="en-US" w:eastAsia="en-IN"/>
        </w:rPr>
        <w:t xml:space="preserve">                         </w:t>
      </w:r>
    </w:p>
    <w:p w14:paraId="07AFC19F" w14:textId="77777777" w:rsidR="00F25D40" w:rsidRDefault="00F25D40" w:rsidP="000C774A">
      <w:pPr>
        <w:spacing w:before="100" w:beforeAutospacing="1" w:after="100" w:afterAutospacing="1" w:line="240" w:lineRule="auto"/>
        <w:rPr>
          <w:rFonts w:ascii="Amasis MT Pro Medium" w:eastAsia="Times New Roman" w:hAnsi="Amasis MT Pro Medium" w:cs="Aharoni"/>
          <w:sz w:val="24"/>
          <w:szCs w:val="24"/>
          <w:lang w:val="en-US" w:eastAsia="en-IN"/>
        </w:rPr>
      </w:pPr>
    </w:p>
    <w:p w14:paraId="735C9AE8" w14:textId="3A3F0ACC" w:rsidR="000C774A" w:rsidRPr="00F25D40" w:rsidRDefault="00F25D40" w:rsidP="000C774A">
      <w:pPr>
        <w:spacing w:before="100" w:beforeAutospacing="1" w:after="100" w:afterAutospacing="1" w:line="240" w:lineRule="auto"/>
        <w:rPr>
          <w:rFonts w:ascii="Amasis MT Pro Medium" w:eastAsia="Times New Roman" w:hAnsi="Amasis MT Pro Medium" w:cs="Aharoni"/>
          <w:sz w:val="32"/>
          <w:szCs w:val="32"/>
          <w:u w:val="single"/>
          <w:lang w:val="en-US" w:eastAsia="en-IN"/>
        </w:rPr>
      </w:pPr>
      <w:r>
        <w:rPr>
          <w:rFonts w:ascii="Amasis MT Pro Medium" w:eastAsia="Times New Roman" w:hAnsi="Amasis MT Pro Medium" w:cs="Aharoni"/>
          <w:sz w:val="24"/>
          <w:szCs w:val="24"/>
          <w:lang w:val="en-US" w:eastAsia="en-IN"/>
        </w:rPr>
        <w:lastRenderedPageBreak/>
        <w:t xml:space="preserve">                        </w:t>
      </w:r>
      <w:r w:rsidR="000C774A" w:rsidRPr="00F25D40">
        <w:rPr>
          <w:rFonts w:ascii="Amasis MT Pro Medium" w:eastAsia="Times New Roman" w:hAnsi="Amasis MT Pro Medium" w:cs="Aharoni"/>
          <w:sz w:val="40"/>
          <w:szCs w:val="40"/>
          <w:highlight w:val="yellow"/>
          <w:u w:val="single"/>
          <w:lang w:val="en-US" w:eastAsia="en-IN"/>
        </w:rPr>
        <w:t>Appointment Scheduling Application</w:t>
      </w:r>
    </w:p>
    <w:p w14:paraId="47F0593C" w14:textId="6FEACC15" w:rsidR="00521829" w:rsidRPr="00F25D40" w:rsidRDefault="00521829" w:rsidP="000C774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masis MT Pro Medium" w:hAnsi="Amasis MT Pro Medium" w:cs="Aharoni"/>
          <w:sz w:val="28"/>
          <w:szCs w:val="28"/>
          <w:lang w:eastAsia="en-IN"/>
        </w:rPr>
      </w:pPr>
      <w:r w:rsidRPr="00F25D40">
        <w:rPr>
          <w:rFonts w:ascii="Amasis MT Pro Medium" w:hAnsi="Amasis MT Pro Medium" w:cs="Aharoni"/>
          <w:sz w:val="28"/>
          <w:szCs w:val="28"/>
          <w:lang w:eastAsia="en-IN"/>
        </w:rPr>
        <w:t>Adding new appointments and deleting some of them. Auto-deletion of the appointment after the time has passed should also be implemented feature.</w:t>
      </w:r>
    </w:p>
    <w:p w14:paraId="1DA439E4" w14:textId="683F77CF" w:rsidR="000C774A" w:rsidRPr="00F25D40" w:rsidRDefault="000C774A" w:rsidP="000C774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masis MT Pro Medium" w:hAnsi="Amasis MT Pro Medium" w:cs="Aharoni"/>
          <w:sz w:val="28"/>
          <w:szCs w:val="28"/>
          <w:lang w:eastAsia="en-IN"/>
        </w:rPr>
      </w:pPr>
      <w:r w:rsidRPr="00F25D40">
        <w:rPr>
          <w:rFonts w:ascii="Amasis MT Pro Medium" w:hAnsi="Amasis MT Pro Medium" w:cs="Aharoni"/>
          <w:sz w:val="28"/>
          <w:szCs w:val="28"/>
          <w:lang w:eastAsia="en-IN"/>
        </w:rPr>
        <w:t>Adding new appointment is done with Automatic crud operation.</w:t>
      </w:r>
    </w:p>
    <w:p w14:paraId="51915656" w14:textId="77777777" w:rsidR="00F92FF8" w:rsidRPr="00F25D40" w:rsidRDefault="000C774A" w:rsidP="000C774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masis MT Pro Medium" w:hAnsi="Amasis MT Pro Medium" w:cs="Aharoni"/>
          <w:sz w:val="28"/>
          <w:szCs w:val="28"/>
          <w:lang w:eastAsia="en-IN"/>
        </w:rPr>
      </w:pPr>
      <w:r w:rsidRPr="00F25D40">
        <w:rPr>
          <w:rFonts w:ascii="Amasis MT Pro Medium" w:hAnsi="Amasis MT Pro Medium" w:cs="Aharoni"/>
          <w:sz w:val="28"/>
          <w:szCs w:val="28"/>
          <w:lang w:eastAsia="en-IN"/>
        </w:rPr>
        <w:t xml:space="preserve">In the Customer Service at </w:t>
      </w:r>
      <w:proofErr w:type="spellStart"/>
      <w:r w:rsidRPr="00F25D40">
        <w:rPr>
          <w:rFonts w:ascii="Amasis MT Pro Medium" w:hAnsi="Amasis MT Pro Medium" w:cs="Aharoni"/>
          <w:sz w:val="28"/>
          <w:szCs w:val="28"/>
          <w:lang w:eastAsia="en-IN"/>
        </w:rPr>
        <w:t>getlist</w:t>
      </w:r>
      <w:proofErr w:type="spellEnd"/>
      <w:r w:rsidRPr="00F25D40">
        <w:rPr>
          <w:rFonts w:ascii="Amasis MT Pro Medium" w:hAnsi="Amasis MT Pro Medium" w:cs="Aharoni"/>
          <w:sz w:val="28"/>
          <w:szCs w:val="28"/>
          <w:lang w:eastAsia="en-IN"/>
        </w:rPr>
        <w:t xml:space="preserve">() add this </w:t>
      </w:r>
      <w:proofErr w:type="spellStart"/>
      <w:r w:rsidRPr="00F25D40">
        <w:rPr>
          <w:rFonts w:ascii="Amasis MT Pro Medium" w:hAnsi="Amasis MT Pro Medium" w:cs="Aharoni"/>
          <w:sz w:val="28"/>
          <w:szCs w:val="28"/>
          <w:lang w:eastAsia="en-IN"/>
        </w:rPr>
        <w:t>linq</w:t>
      </w:r>
      <w:proofErr w:type="spellEnd"/>
      <w:r w:rsidRPr="00F25D40">
        <w:rPr>
          <w:rFonts w:ascii="Amasis MT Pro Medium" w:hAnsi="Amasis MT Pro Medium" w:cs="Aharoni"/>
          <w:sz w:val="28"/>
          <w:szCs w:val="28"/>
          <w:lang w:eastAsia="en-IN"/>
        </w:rPr>
        <w:t xml:space="preserve"> query to get one day before data and delete data using </w:t>
      </w:r>
      <w:r w:rsidR="00640AD2" w:rsidRPr="00F25D40">
        <w:rPr>
          <w:rFonts w:ascii="Amasis MT Pro Medium" w:hAnsi="Amasis MT Pro Medium" w:cs="Aharoni"/>
          <w:sz w:val="28"/>
          <w:szCs w:val="28"/>
          <w:lang w:eastAsia="en-IN"/>
        </w:rPr>
        <w:t>Id.</w:t>
      </w:r>
    </w:p>
    <w:p w14:paraId="65E4371C" w14:textId="0314D739" w:rsidR="000C774A" w:rsidRPr="00F25D40" w:rsidRDefault="00640AD2" w:rsidP="000C774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masis MT Pro Medium" w:hAnsi="Amasis MT Pro Medium" w:cs="Aharoni"/>
          <w:sz w:val="28"/>
          <w:szCs w:val="28"/>
          <w:lang w:eastAsia="en-IN"/>
        </w:rPr>
      </w:pPr>
      <w:proofErr w:type="spellStart"/>
      <w:r w:rsidRPr="00F25D40">
        <w:rPr>
          <w:rFonts w:ascii="Amasis MT Pro Medium" w:hAnsi="Amasis MT Pro Medium" w:cs="Aharoni"/>
          <w:sz w:val="28"/>
          <w:szCs w:val="28"/>
          <w:lang w:eastAsia="en-IN"/>
        </w:rPr>
        <w:t>DeleteAsync</w:t>
      </w:r>
      <w:proofErr w:type="spellEnd"/>
      <w:r w:rsidRPr="00F25D40">
        <w:rPr>
          <w:rFonts w:ascii="Amasis MT Pro Medium" w:hAnsi="Amasis MT Pro Medium" w:cs="Aharoni"/>
          <w:sz w:val="28"/>
          <w:szCs w:val="28"/>
          <w:lang w:eastAsia="en-IN"/>
        </w:rPr>
        <w:t xml:space="preserve"> is inbuild method.</w:t>
      </w:r>
    </w:p>
    <w:p w14:paraId="0D794745" w14:textId="5468A005" w:rsidR="000C774A" w:rsidRPr="00F25D40" w:rsidRDefault="000C774A" w:rsidP="00364C54">
      <w:pPr>
        <w:autoSpaceDE w:val="0"/>
        <w:autoSpaceDN w:val="0"/>
        <w:adjustRightInd w:val="0"/>
        <w:spacing w:after="0" w:line="240" w:lineRule="auto"/>
        <w:ind w:left="1440" w:firstLine="936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FF"/>
          <w:sz w:val="20"/>
          <w:szCs w:val="20"/>
        </w:rPr>
        <w:t>public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</w:t>
      </w:r>
      <w:r w:rsidRPr="00F25D40">
        <w:rPr>
          <w:rFonts w:ascii="Amasis MT Pro Medium" w:hAnsi="Amasis MT Pro Medium" w:cs="Aharoni"/>
          <w:color w:val="0000FF"/>
          <w:sz w:val="20"/>
          <w:szCs w:val="20"/>
        </w:rPr>
        <w:t>virtual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</w:t>
      </w:r>
      <w:r w:rsidRPr="00F25D40">
        <w:rPr>
          <w:rFonts w:ascii="Amasis MT Pro Medium" w:hAnsi="Amasis MT Pro Medium" w:cs="Aharoni"/>
          <w:color w:val="0000FF"/>
          <w:sz w:val="20"/>
          <w:szCs w:val="20"/>
        </w:rPr>
        <w:t>async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Task&lt;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PagedResultDto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>&lt;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CustomerDto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&gt;&gt;          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GetListAsync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>(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GetCustomersInput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input)</w:t>
      </w:r>
    </w:p>
    <w:p w14:paraId="00AFE821" w14:textId="781CA335" w:rsidR="000C774A" w:rsidRPr="00F25D40" w:rsidRDefault="007D5933" w:rsidP="00364C5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</w:t>
      </w:r>
      <w:r w:rsidR="000C774A"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{</w:t>
      </w:r>
    </w:p>
    <w:p w14:paraId="7768E718" w14:textId="77777777" w:rsidR="000C774A" w:rsidRPr="00F25D40" w:rsidRDefault="000C774A" w:rsidP="00364C5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20"/>
          <w:szCs w:val="20"/>
        </w:rPr>
        <w:t>var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totalCount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= </w:t>
      </w:r>
      <w:r w:rsidRPr="00F25D40">
        <w:rPr>
          <w:rFonts w:ascii="Amasis MT Pro Medium" w:hAnsi="Amasis MT Pro Medium" w:cs="Aharoni"/>
          <w:color w:val="0000FF"/>
          <w:sz w:val="20"/>
          <w:szCs w:val="20"/>
        </w:rPr>
        <w:t>await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_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customerRepository.GetCountAsync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>(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input.FilterText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,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input.Name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,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input.Address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,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input.MobileNumber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,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input.AppointmentDateMin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,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input.AppointmentDateMax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,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input.VerificationStatus</w:t>
      </w:r>
      <w:proofErr w:type="spellEnd"/>
      <w:proofErr w:type="gram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);</w:t>
      </w:r>
      <w:proofErr w:type="gramEnd"/>
    </w:p>
    <w:p w14:paraId="0E766AE6" w14:textId="77777777" w:rsidR="000C774A" w:rsidRPr="00F25D40" w:rsidRDefault="000C774A" w:rsidP="00364C5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20"/>
          <w:szCs w:val="20"/>
        </w:rPr>
        <w:t>var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items = </w:t>
      </w:r>
      <w:r w:rsidRPr="00F25D40">
        <w:rPr>
          <w:rFonts w:ascii="Amasis MT Pro Medium" w:hAnsi="Amasis MT Pro Medium" w:cs="Aharoni"/>
          <w:color w:val="0000FF"/>
          <w:sz w:val="20"/>
          <w:szCs w:val="20"/>
        </w:rPr>
        <w:t>await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_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customerRepository.GetListAsync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>(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input.FilterText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,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input.Name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,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input.Address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,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input.MobileNumber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,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input.AppointmentDateMin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,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input.AppointmentDateMax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,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input.VerificationStatus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,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input.Sorting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,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input.MaxResultCount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,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input.SkipCount</w:t>
      </w:r>
      <w:proofErr w:type="spellEnd"/>
      <w:proofErr w:type="gram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);</w:t>
      </w:r>
      <w:proofErr w:type="gramEnd"/>
    </w:p>
    <w:p w14:paraId="6FEFBD36" w14:textId="77777777" w:rsidR="000C774A" w:rsidRPr="00F25D40" w:rsidRDefault="000C774A" w:rsidP="00364C5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20"/>
          <w:szCs w:val="20"/>
        </w:rPr>
        <w:t>var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autodelete = (</w:t>
      </w:r>
      <w:r w:rsidRPr="00F25D40">
        <w:rPr>
          <w:rFonts w:ascii="Amasis MT Pro Medium" w:hAnsi="Amasis MT Pro Medium" w:cs="Aharoni"/>
          <w:color w:val="0000FF"/>
          <w:sz w:val="20"/>
          <w:szCs w:val="20"/>
        </w:rPr>
        <w:t>from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a </w:t>
      </w:r>
      <w:r w:rsidRPr="00F25D40">
        <w:rPr>
          <w:rFonts w:ascii="Amasis MT Pro Medium" w:hAnsi="Amasis MT Pro Medium" w:cs="Aharoni"/>
          <w:color w:val="0000FF"/>
          <w:sz w:val="20"/>
          <w:szCs w:val="20"/>
        </w:rPr>
        <w:t>in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items</w:t>
      </w:r>
    </w:p>
    <w:p w14:paraId="5B3AC1A4" w14:textId="77777777" w:rsidR="000C774A" w:rsidRPr="00F25D40" w:rsidRDefault="000C774A" w:rsidP="00364C5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                      </w:t>
      </w:r>
      <w:r w:rsidRPr="00F25D40">
        <w:rPr>
          <w:rFonts w:ascii="Amasis MT Pro Medium" w:hAnsi="Amasis MT Pro Medium" w:cs="Aharoni"/>
          <w:color w:val="0000FF"/>
          <w:sz w:val="20"/>
          <w:szCs w:val="20"/>
        </w:rPr>
        <w:t>where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a.AppointmentDate.Date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==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DateTime.Now.AddDays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>(-1).Date</w:t>
      </w:r>
    </w:p>
    <w:p w14:paraId="7823A8AF" w14:textId="77777777" w:rsidR="000C774A" w:rsidRPr="00F25D40" w:rsidRDefault="000C774A" w:rsidP="00364C5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                      </w:t>
      </w:r>
      <w:r w:rsidRPr="00F25D40">
        <w:rPr>
          <w:rFonts w:ascii="Amasis MT Pro Medium" w:hAnsi="Amasis MT Pro Medium" w:cs="Aharoni"/>
          <w:color w:val="0000FF"/>
          <w:sz w:val="20"/>
          <w:szCs w:val="20"/>
        </w:rPr>
        <w:t>select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a).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AsEnumerable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>().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ToList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>(</w:t>
      </w:r>
      <w:proofErr w:type="gram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);</w:t>
      </w:r>
      <w:proofErr w:type="gramEnd"/>
    </w:p>
    <w:p w14:paraId="0B0B484D" w14:textId="77777777" w:rsidR="000C774A" w:rsidRPr="00F25D40" w:rsidRDefault="000C774A" w:rsidP="00364C5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20"/>
          <w:szCs w:val="20"/>
        </w:rPr>
        <w:t>if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(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autodelete.Count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!= 0)</w:t>
      </w:r>
    </w:p>
    <w:p w14:paraId="41A7D959" w14:textId="0F9A4A36" w:rsidR="000C774A" w:rsidRPr="00F25D40" w:rsidRDefault="000C774A" w:rsidP="00364C5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    {</w:t>
      </w:r>
    </w:p>
    <w:p w14:paraId="5F4A11E8" w14:textId="77777777" w:rsidR="000C774A" w:rsidRPr="00F25D40" w:rsidRDefault="000C774A" w:rsidP="00364C5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        </w:t>
      </w:r>
      <w:r w:rsidRPr="00F25D40">
        <w:rPr>
          <w:rFonts w:ascii="Amasis MT Pro Medium" w:hAnsi="Amasis MT Pro Medium" w:cs="Aharoni"/>
          <w:color w:val="0000FF"/>
          <w:sz w:val="20"/>
          <w:szCs w:val="20"/>
        </w:rPr>
        <w:t>foreach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(var item </w:t>
      </w:r>
      <w:r w:rsidRPr="00F25D40">
        <w:rPr>
          <w:rFonts w:ascii="Amasis MT Pro Medium" w:hAnsi="Amasis MT Pro Medium" w:cs="Aharoni"/>
          <w:color w:val="0000FF"/>
          <w:sz w:val="20"/>
          <w:szCs w:val="20"/>
        </w:rPr>
        <w:t>in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autodelete)</w:t>
      </w:r>
    </w:p>
    <w:p w14:paraId="379DE4AC" w14:textId="77777777" w:rsidR="000C774A" w:rsidRPr="00F25D40" w:rsidRDefault="000C774A" w:rsidP="00364C5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        {</w:t>
      </w:r>
    </w:p>
    <w:p w14:paraId="0A9AF7EF" w14:textId="2D1DA0CE" w:rsidR="000C774A" w:rsidRPr="00F25D40" w:rsidRDefault="000C774A" w:rsidP="00364C5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            </w:t>
      </w:r>
      <w:r w:rsidRPr="00F25D40">
        <w:rPr>
          <w:rFonts w:ascii="Amasis MT Pro Medium" w:hAnsi="Amasis MT Pro Medium" w:cs="Aharoni"/>
          <w:color w:val="0000FF"/>
          <w:sz w:val="20"/>
          <w:szCs w:val="20"/>
        </w:rPr>
        <w:t>await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_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customerRepository.DeleteAsync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>(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item.Id</w:t>
      </w:r>
      <w:proofErr w:type="spellEnd"/>
      <w:proofErr w:type="gram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);</w:t>
      </w:r>
      <w:proofErr w:type="gramEnd"/>
    </w:p>
    <w:p w14:paraId="347F7CD6" w14:textId="64AED899" w:rsidR="000C774A" w:rsidRPr="00F25D40" w:rsidRDefault="000C774A" w:rsidP="00364C5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        }</w:t>
      </w:r>
    </w:p>
    <w:p w14:paraId="1DF1BEBB" w14:textId="14E0FBD1" w:rsidR="000C774A" w:rsidRPr="00F25D40" w:rsidRDefault="000C774A" w:rsidP="00364C5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    }</w:t>
      </w:r>
    </w:p>
    <w:p w14:paraId="5E2EC40E" w14:textId="77777777" w:rsidR="000C774A" w:rsidRPr="00F25D40" w:rsidRDefault="000C774A" w:rsidP="00364C5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20"/>
          <w:szCs w:val="20"/>
        </w:rPr>
        <w:t>return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</w:t>
      </w:r>
      <w:r w:rsidRPr="00F25D40">
        <w:rPr>
          <w:rFonts w:ascii="Amasis MT Pro Medium" w:hAnsi="Amasis MT Pro Medium" w:cs="Aharoni"/>
          <w:color w:val="0000FF"/>
          <w:sz w:val="20"/>
          <w:szCs w:val="20"/>
        </w:rPr>
        <w:t>new</w:t>
      </w: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PagedResultDto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>&lt;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CustomerDto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>&gt;</w:t>
      </w:r>
    </w:p>
    <w:p w14:paraId="432428CC" w14:textId="77777777" w:rsidR="000C774A" w:rsidRPr="00F25D40" w:rsidRDefault="000C774A" w:rsidP="00364C5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    {</w:t>
      </w:r>
    </w:p>
    <w:p w14:paraId="5D3E0089" w14:textId="77777777" w:rsidR="000C774A" w:rsidRPr="00F25D40" w:rsidRDefault="000C774A" w:rsidP="00364C5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       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TotalCount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=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totalCount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>,</w:t>
      </w:r>
    </w:p>
    <w:p w14:paraId="2EA76D39" w14:textId="77777777" w:rsidR="000C774A" w:rsidRPr="00F25D40" w:rsidRDefault="000C774A" w:rsidP="00364C5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        Items = 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ObjectMapper.Map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>&lt;List&lt;Customer&gt;, List&lt;</w:t>
      </w:r>
      <w:proofErr w:type="spellStart"/>
      <w:r w:rsidRPr="00F25D40">
        <w:rPr>
          <w:rFonts w:ascii="Amasis MT Pro Medium" w:hAnsi="Amasis MT Pro Medium" w:cs="Aharoni"/>
          <w:color w:val="000000"/>
          <w:sz w:val="20"/>
          <w:szCs w:val="20"/>
        </w:rPr>
        <w:t>CustomerDto</w:t>
      </w:r>
      <w:proofErr w:type="spellEnd"/>
      <w:r w:rsidRPr="00F25D40">
        <w:rPr>
          <w:rFonts w:ascii="Amasis MT Pro Medium" w:hAnsi="Amasis MT Pro Medium" w:cs="Aharoni"/>
          <w:color w:val="000000"/>
          <w:sz w:val="20"/>
          <w:szCs w:val="20"/>
        </w:rPr>
        <w:t>&gt;&gt;(items)</w:t>
      </w:r>
    </w:p>
    <w:p w14:paraId="64895642" w14:textId="77777777" w:rsidR="00DC4A24" w:rsidRDefault="000C774A" w:rsidP="00DC4A2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    };</w:t>
      </w:r>
    </w:p>
    <w:p w14:paraId="7BBB3842" w14:textId="49BFF791" w:rsidR="000C774A" w:rsidRPr="00F25D40" w:rsidRDefault="000C774A" w:rsidP="00DC4A24">
      <w:pPr>
        <w:autoSpaceDE w:val="0"/>
        <w:autoSpaceDN w:val="0"/>
        <w:adjustRightInd w:val="0"/>
        <w:spacing w:after="0" w:line="240" w:lineRule="auto"/>
        <w:ind w:left="720"/>
        <w:rPr>
          <w:rFonts w:ascii="Amasis MT Pro Medium" w:hAnsi="Amasis MT Pro Medium" w:cs="Aharoni"/>
          <w:color w:val="000000"/>
          <w:sz w:val="20"/>
          <w:szCs w:val="20"/>
        </w:rPr>
      </w:pPr>
      <w:r w:rsidRPr="00F25D40">
        <w:rPr>
          <w:rFonts w:ascii="Amasis MT Pro Medium" w:hAnsi="Amasis MT Pro Medium" w:cs="Aharoni"/>
          <w:color w:val="000000"/>
          <w:sz w:val="20"/>
          <w:szCs w:val="20"/>
        </w:rPr>
        <w:t xml:space="preserve">        }</w:t>
      </w:r>
    </w:p>
    <w:p w14:paraId="5195A9AC" w14:textId="77777777" w:rsidR="00DC4A24" w:rsidRDefault="00DC4A24" w:rsidP="00DC4A24">
      <w:pPr>
        <w:pStyle w:val="ListParagraph"/>
        <w:ind w:left="927"/>
        <w:rPr>
          <w:rFonts w:ascii="Amasis MT Pro Medium" w:hAnsi="Amasis MT Pro Medium" w:cs="Aharoni"/>
          <w:sz w:val="28"/>
          <w:szCs w:val="28"/>
          <w:lang w:eastAsia="en-IN"/>
        </w:rPr>
      </w:pPr>
    </w:p>
    <w:p w14:paraId="25CC61D2" w14:textId="03BF00FD" w:rsidR="007D5933" w:rsidRPr="00F25D40" w:rsidRDefault="007D5933" w:rsidP="007D5933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sz w:val="28"/>
          <w:szCs w:val="28"/>
          <w:lang w:eastAsia="en-IN"/>
        </w:rPr>
      </w:pPr>
      <w:r w:rsidRPr="00F25D40">
        <w:rPr>
          <w:rFonts w:ascii="Amasis MT Pro Medium" w:hAnsi="Amasis MT Pro Medium" w:cs="Aharoni"/>
          <w:sz w:val="28"/>
          <w:szCs w:val="28"/>
          <w:lang w:eastAsia="en-IN"/>
        </w:rPr>
        <w:t>Sending SMS to the user 1 day prior to the appointment time.</w:t>
      </w:r>
    </w:p>
    <w:p w14:paraId="18710A20" w14:textId="7CB6344F" w:rsidR="002F18A7" w:rsidRPr="00F25D40" w:rsidRDefault="002F18A7" w:rsidP="002F18A7">
      <w:pPr>
        <w:pStyle w:val="ListParagraph"/>
        <w:numPr>
          <w:ilvl w:val="0"/>
          <w:numId w:val="13"/>
        </w:numPr>
        <w:rPr>
          <w:rFonts w:ascii="Amasis MT Pro Medium" w:hAnsi="Amasis MT Pro Medium" w:cs="Aharoni"/>
          <w:sz w:val="28"/>
          <w:szCs w:val="28"/>
          <w:lang w:eastAsia="en-IN"/>
        </w:rPr>
      </w:pPr>
      <w:r w:rsidRPr="00F25D40">
        <w:rPr>
          <w:rFonts w:ascii="Amasis MT Pro Medium" w:hAnsi="Amasis MT Pro Medium" w:cs="Aharoni"/>
          <w:sz w:val="28"/>
          <w:szCs w:val="28"/>
          <w:lang w:eastAsia="en-IN"/>
        </w:rPr>
        <w:t>Register on Twilio Trial Account.</w:t>
      </w:r>
    </w:p>
    <w:p w14:paraId="7501A35F" w14:textId="64E9F143" w:rsidR="00784D1B" w:rsidRPr="00F25D40" w:rsidRDefault="00784D1B" w:rsidP="002F18A7">
      <w:pPr>
        <w:pStyle w:val="ListParagraph"/>
        <w:numPr>
          <w:ilvl w:val="0"/>
          <w:numId w:val="13"/>
        </w:numPr>
        <w:rPr>
          <w:rFonts w:ascii="Amasis MT Pro Medium" w:hAnsi="Amasis MT Pro Medium" w:cs="Aharoni"/>
          <w:sz w:val="28"/>
          <w:szCs w:val="28"/>
          <w:lang w:eastAsia="en-IN"/>
        </w:rPr>
      </w:pPr>
      <w:r w:rsidRPr="00F25D40">
        <w:rPr>
          <w:rFonts w:ascii="Amasis MT Pro Medium" w:hAnsi="Amasis MT Pro Medium" w:cs="Aharoni"/>
          <w:sz w:val="28"/>
          <w:szCs w:val="28"/>
          <w:lang w:eastAsia="en-IN"/>
        </w:rPr>
        <w:t xml:space="preserve">In </w:t>
      </w:r>
      <w:proofErr w:type="spellStart"/>
      <w:r w:rsidRPr="00F25D40">
        <w:rPr>
          <w:rFonts w:ascii="Amasis MT Pro Medium" w:hAnsi="Amasis MT Pro Medium" w:cs="Aharoni"/>
          <w:sz w:val="28"/>
          <w:szCs w:val="28"/>
          <w:lang w:eastAsia="en-IN"/>
        </w:rPr>
        <w:t>pgm.cs</w:t>
      </w:r>
      <w:proofErr w:type="spellEnd"/>
      <w:r w:rsidRPr="00F25D40">
        <w:rPr>
          <w:rFonts w:ascii="Amasis MT Pro Medium" w:hAnsi="Amasis MT Pro Medium" w:cs="Aharoni"/>
          <w:sz w:val="28"/>
          <w:szCs w:val="28"/>
          <w:lang w:eastAsia="en-IN"/>
        </w:rPr>
        <w:t xml:space="preserve"> add following code:</w:t>
      </w:r>
    </w:p>
    <w:p w14:paraId="010E1A0E" w14:textId="77777777" w:rsidR="00072D67" w:rsidRPr="00F25D40" w:rsidRDefault="00072D67" w:rsidP="00072D67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150A4D53" w14:textId="64226042" w:rsidR="00072D67" w:rsidRPr="00F25D40" w:rsidRDefault="00072D67" w:rsidP="00072D67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</w:t>
      </w:r>
      <w:r w:rsidRPr="00F25D40">
        <w:rPr>
          <w:rFonts w:ascii="Amasis MT Pro Medium" w:hAnsi="Amasis MT Pro Medium" w:cs="Aharoni"/>
          <w:color w:val="2E75B6"/>
          <w:sz w:val="19"/>
          <w:szCs w:val="19"/>
        </w:rPr>
        <w:t>"</w:t>
      </w:r>
      <w:proofErr w:type="spellStart"/>
      <w:r w:rsidRPr="00F25D40">
        <w:rPr>
          <w:rFonts w:ascii="Amasis MT Pro Medium" w:hAnsi="Amasis MT Pro Medium" w:cs="Aharoni"/>
          <w:color w:val="2E75B6"/>
          <w:sz w:val="19"/>
          <w:szCs w:val="19"/>
        </w:rPr>
        <w:t>TwilioSmsSettings</w:t>
      </w:r>
      <w:proofErr w:type="spellEnd"/>
      <w:r w:rsidRPr="00F25D40">
        <w:rPr>
          <w:rFonts w:ascii="Amasis MT Pro Medium" w:hAnsi="Amasis MT Pro Medium" w:cs="Aharoni"/>
          <w:color w:val="2E75B6"/>
          <w:sz w:val="19"/>
          <w:szCs w:val="19"/>
        </w:rPr>
        <w:t>"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>: {</w:t>
      </w:r>
    </w:p>
    <w:p w14:paraId="47453282" w14:textId="77777777" w:rsidR="00072D67" w:rsidRPr="00F25D40" w:rsidRDefault="00072D67" w:rsidP="00072D67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</w:t>
      </w:r>
      <w:r w:rsidRPr="00F25D40">
        <w:rPr>
          <w:rFonts w:ascii="Amasis MT Pro Medium" w:hAnsi="Amasis MT Pro Medium" w:cs="Aharoni"/>
          <w:color w:val="2E75B6"/>
          <w:sz w:val="19"/>
          <w:szCs w:val="19"/>
        </w:rPr>
        <w:t>"</w:t>
      </w:r>
      <w:proofErr w:type="spellStart"/>
      <w:r w:rsidRPr="00F25D40">
        <w:rPr>
          <w:rFonts w:ascii="Amasis MT Pro Medium" w:hAnsi="Amasis MT Pro Medium" w:cs="Aharoni"/>
          <w:color w:val="2E75B6"/>
          <w:sz w:val="19"/>
          <w:szCs w:val="19"/>
        </w:rPr>
        <w:t>AccountSId</w:t>
      </w:r>
      <w:proofErr w:type="spellEnd"/>
      <w:r w:rsidRPr="00F25D40">
        <w:rPr>
          <w:rFonts w:ascii="Amasis MT Pro Medium" w:hAnsi="Amasis MT Pro Medium" w:cs="Aharoni"/>
          <w:color w:val="2E75B6"/>
          <w:sz w:val="19"/>
          <w:szCs w:val="19"/>
        </w:rPr>
        <w:t>"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: </w:t>
      </w:r>
      <w:r w:rsidRPr="00F25D40">
        <w:rPr>
          <w:rFonts w:ascii="Amasis MT Pro Medium" w:hAnsi="Amasis MT Pro Medium" w:cs="Aharoni"/>
          <w:color w:val="A31515"/>
          <w:sz w:val="19"/>
          <w:szCs w:val="19"/>
        </w:rPr>
        <w:t>"AC9f0daacc38a759115a289666039766fc"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>,</w:t>
      </w:r>
    </w:p>
    <w:p w14:paraId="44AF83E6" w14:textId="77777777" w:rsidR="00072D67" w:rsidRPr="00F25D40" w:rsidRDefault="00072D67" w:rsidP="00072D67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</w:t>
      </w:r>
      <w:r w:rsidRPr="00F25D40">
        <w:rPr>
          <w:rFonts w:ascii="Amasis MT Pro Medium" w:hAnsi="Amasis MT Pro Medium" w:cs="Aharoni"/>
          <w:color w:val="2E75B6"/>
          <w:sz w:val="19"/>
          <w:szCs w:val="19"/>
        </w:rPr>
        <w:t>"</w:t>
      </w:r>
      <w:proofErr w:type="spellStart"/>
      <w:r w:rsidRPr="00F25D40">
        <w:rPr>
          <w:rFonts w:ascii="Amasis MT Pro Medium" w:hAnsi="Amasis MT Pro Medium" w:cs="Aharoni"/>
          <w:color w:val="2E75B6"/>
          <w:sz w:val="19"/>
          <w:szCs w:val="19"/>
        </w:rPr>
        <w:t>AuthToken</w:t>
      </w:r>
      <w:proofErr w:type="spellEnd"/>
      <w:r w:rsidRPr="00F25D40">
        <w:rPr>
          <w:rFonts w:ascii="Amasis MT Pro Medium" w:hAnsi="Amasis MT Pro Medium" w:cs="Aharoni"/>
          <w:color w:val="2E75B6"/>
          <w:sz w:val="19"/>
          <w:szCs w:val="19"/>
        </w:rPr>
        <w:t>"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: </w:t>
      </w:r>
      <w:r w:rsidRPr="00F25D40">
        <w:rPr>
          <w:rFonts w:ascii="Amasis MT Pro Medium" w:hAnsi="Amasis MT Pro Medium" w:cs="Aharoni"/>
          <w:color w:val="A31515"/>
          <w:sz w:val="19"/>
          <w:szCs w:val="19"/>
        </w:rPr>
        <w:t>"a3f9b0e9c2418f636da42000ba382951"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>,</w:t>
      </w:r>
    </w:p>
    <w:p w14:paraId="1C63E879" w14:textId="77777777" w:rsidR="00072D67" w:rsidRPr="00F25D40" w:rsidRDefault="00072D67" w:rsidP="00072D67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</w:t>
      </w:r>
      <w:r w:rsidRPr="00F25D40">
        <w:rPr>
          <w:rFonts w:ascii="Amasis MT Pro Medium" w:hAnsi="Amasis MT Pro Medium" w:cs="Aharoni"/>
          <w:color w:val="2E75B6"/>
          <w:sz w:val="19"/>
          <w:szCs w:val="19"/>
        </w:rPr>
        <w:t>"</w:t>
      </w:r>
      <w:proofErr w:type="spellStart"/>
      <w:r w:rsidRPr="00F25D40">
        <w:rPr>
          <w:rFonts w:ascii="Amasis MT Pro Medium" w:hAnsi="Amasis MT Pro Medium" w:cs="Aharoni"/>
          <w:color w:val="2E75B6"/>
          <w:sz w:val="19"/>
          <w:szCs w:val="19"/>
        </w:rPr>
        <w:t>TwilioPhoneNumber</w:t>
      </w:r>
      <w:proofErr w:type="spellEnd"/>
      <w:r w:rsidRPr="00F25D40">
        <w:rPr>
          <w:rFonts w:ascii="Amasis MT Pro Medium" w:hAnsi="Amasis MT Pro Medium" w:cs="Aharoni"/>
          <w:color w:val="2E75B6"/>
          <w:sz w:val="19"/>
          <w:szCs w:val="19"/>
        </w:rPr>
        <w:t>"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: </w:t>
      </w:r>
      <w:r w:rsidRPr="00F25D40">
        <w:rPr>
          <w:rFonts w:ascii="Amasis MT Pro Medium" w:hAnsi="Amasis MT Pro Medium" w:cs="Aharoni"/>
          <w:color w:val="A31515"/>
          <w:sz w:val="19"/>
          <w:szCs w:val="19"/>
        </w:rPr>
        <w:t>"+12056497825"</w:t>
      </w:r>
    </w:p>
    <w:p w14:paraId="7DD981F6" w14:textId="7ED99127" w:rsidR="005528A5" w:rsidRPr="00F25D40" w:rsidRDefault="00072D67" w:rsidP="00072D67">
      <w:pPr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}</w:t>
      </w:r>
    </w:p>
    <w:p w14:paraId="7BA27F73" w14:textId="021D8F33" w:rsidR="002F3D47" w:rsidRPr="00F25D40" w:rsidRDefault="002F3D47" w:rsidP="00072D67">
      <w:pPr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>(U will get this id and number from Twilio Account)</w:t>
      </w:r>
    </w:p>
    <w:p w14:paraId="430B3CB1" w14:textId="77777777" w:rsidR="00DD6F5B" w:rsidRPr="00F25D40" w:rsidRDefault="00DD6F5B" w:rsidP="00072D67">
      <w:pPr>
        <w:rPr>
          <w:rFonts w:ascii="Amasis MT Pro Medium" w:hAnsi="Amasis MT Pro Medium" w:cs="Aharoni"/>
          <w:color w:val="000000"/>
          <w:sz w:val="19"/>
          <w:szCs w:val="19"/>
        </w:rPr>
      </w:pPr>
    </w:p>
    <w:p w14:paraId="7C429EE0" w14:textId="03496EA9" w:rsidR="002F3D47" w:rsidRPr="00F25D40" w:rsidRDefault="00701478" w:rsidP="00701478">
      <w:pPr>
        <w:rPr>
          <w:rFonts w:ascii="Amasis MT Pro Medium" w:hAnsi="Amasis MT Pro Medium" w:cs="Aharoni"/>
          <w:color w:val="2B91AF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28"/>
          <w:szCs w:val="28"/>
        </w:rPr>
        <w:lastRenderedPageBreak/>
        <w:t xml:space="preserve">  3.Create interface named </w:t>
      </w:r>
      <w:proofErr w:type="spellStart"/>
      <w:r w:rsidR="00ED4C1B" w:rsidRPr="00F25D40">
        <w:rPr>
          <w:rFonts w:ascii="Amasis MT Pro Medium" w:hAnsi="Amasis MT Pro Medium" w:cs="Aharoni"/>
          <w:color w:val="2B91AF"/>
          <w:sz w:val="19"/>
          <w:szCs w:val="19"/>
        </w:rPr>
        <w:t>ITwilioSmsSender</w:t>
      </w:r>
      <w:proofErr w:type="spellEnd"/>
      <w:r w:rsidR="00E769BD" w:rsidRPr="00F25D40">
        <w:rPr>
          <w:rFonts w:ascii="Amasis MT Pro Medium" w:hAnsi="Amasis MT Pro Medium" w:cs="Aharoni"/>
          <w:color w:val="2B91AF"/>
          <w:sz w:val="19"/>
          <w:szCs w:val="19"/>
        </w:rPr>
        <w:t xml:space="preserve"> </w:t>
      </w:r>
    </w:p>
    <w:p w14:paraId="4F524261" w14:textId="1AA89B57" w:rsidR="00E769BD" w:rsidRPr="00F25D40" w:rsidRDefault="00E769BD" w:rsidP="00701478">
      <w:pPr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28"/>
          <w:szCs w:val="28"/>
        </w:rPr>
        <w:t xml:space="preserve">  Create method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void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SendSmsAsync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string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to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515C1E10" w14:textId="4BE044D6" w:rsidR="00E769BD" w:rsidRPr="00F25D40" w:rsidRDefault="00885FAA" w:rsidP="00701478">
      <w:pPr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color w:val="000000"/>
          <w:sz w:val="28"/>
          <w:szCs w:val="28"/>
        </w:rPr>
        <w:t xml:space="preserve">Add following code in </w:t>
      </w:r>
      <w:proofErr w:type="spellStart"/>
      <w:r w:rsidR="00DD6F5B" w:rsidRPr="00F25D40">
        <w:rPr>
          <w:rFonts w:ascii="Amasis MT Pro Medium" w:hAnsi="Amasis MT Pro Medium" w:cs="Aharoni"/>
          <w:color w:val="000000"/>
          <w:sz w:val="28"/>
          <w:szCs w:val="28"/>
        </w:rPr>
        <w:t>TwilioSmsSender</w:t>
      </w:r>
      <w:proofErr w:type="spellEnd"/>
      <w:r w:rsidR="00DD6F5B" w:rsidRPr="00F25D40">
        <w:rPr>
          <w:rFonts w:ascii="Amasis MT Pro Medium" w:hAnsi="Amasis MT Pro Medium" w:cs="Aharoni"/>
          <w:color w:val="000000"/>
          <w:sz w:val="28"/>
          <w:szCs w:val="28"/>
        </w:rPr>
        <w:t xml:space="preserve"> Service</w:t>
      </w:r>
    </w:p>
    <w:p w14:paraId="75BDA8B8" w14:textId="07FE9907" w:rsidR="00D42FAA" w:rsidRPr="00F25D40" w:rsidRDefault="00D42FAA" w:rsidP="00701478">
      <w:pPr>
        <w:rPr>
          <w:rFonts w:ascii="Amasis MT Pro Medium" w:hAnsi="Amasis MT Pro Medium" w:cs="Aharoni"/>
          <w:color w:val="000000"/>
          <w:sz w:val="28"/>
          <w:szCs w:val="28"/>
        </w:rPr>
      </w:pPr>
    </w:p>
    <w:p w14:paraId="4D415086" w14:textId="2957993C" w:rsidR="00D42FAA" w:rsidRPr="00F25D40" w:rsidRDefault="00D42FAA" w:rsidP="00701478">
      <w:pPr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color w:val="000000"/>
          <w:sz w:val="28"/>
          <w:szCs w:val="28"/>
        </w:rPr>
        <w:t>In service create dependency injection like this</w:t>
      </w:r>
      <w:r w:rsidR="001E543E" w:rsidRPr="00F25D40">
        <w:rPr>
          <w:rFonts w:ascii="Amasis MT Pro Medium" w:hAnsi="Amasis MT Pro Medium" w:cs="Aharoni"/>
          <w:color w:val="000000"/>
          <w:sz w:val="28"/>
          <w:szCs w:val="28"/>
        </w:rPr>
        <w:t xml:space="preserve"> and </w:t>
      </w:r>
      <w:r w:rsidR="003C6864" w:rsidRPr="00F25D40">
        <w:rPr>
          <w:rFonts w:ascii="Amasis MT Pro Medium" w:hAnsi="Amasis MT Pro Medium" w:cs="Aharoni"/>
          <w:color w:val="000000"/>
          <w:sz w:val="28"/>
          <w:szCs w:val="28"/>
        </w:rPr>
        <w:t>inherit</w:t>
      </w:r>
      <w:r w:rsidR="001E543E" w:rsidRPr="00F25D40">
        <w:rPr>
          <w:rFonts w:ascii="Amasis MT Pro Medium" w:hAnsi="Amasis MT Pro Medium" w:cs="Aharoni"/>
          <w:color w:val="000000"/>
          <w:sz w:val="28"/>
          <w:szCs w:val="28"/>
        </w:rPr>
        <w:t xml:space="preserve"> </w:t>
      </w:r>
      <w:proofErr w:type="spellStart"/>
      <w:r w:rsidR="001E543E" w:rsidRPr="00F25D40">
        <w:rPr>
          <w:rFonts w:ascii="Amasis MT Pro Medium" w:hAnsi="Amasis MT Pro Medium" w:cs="Aharoni"/>
          <w:color w:val="000000"/>
          <w:sz w:val="19"/>
          <w:szCs w:val="19"/>
        </w:rPr>
        <w:t>ApplicationService</w:t>
      </w:r>
      <w:proofErr w:type="spellEnd"/>
      <w:r w:rsidR="008876F9"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for </w:t>
      </w:r>
      <w:proofErr w:type="spellStart"/>
      <w:r w:rsidR="008876F9" w:rsidRPr="00F25D40">
        <w:rPr>
          <w:rFonts w:ascii="Amasis MT Pro Medium" w:hAnsi="Amasis MT Pro Medium" w:cs="Aharoni"/>
          <w:color w:val="000000"/>
          <w:sz w:val="19"/>
          <w:szCs w:val="19"/>
        </w:rPr>
        <w:t>objectmapper</w:t>
      </w:r>
      <w:proofErr w:type="spellEnd"/>
    </w:p>
    <w:p w14:paraId="0B443781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53120D27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private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FF"/>
          <w:sz w:val="19"/>
          <w:szCs w:val="19"/>
        </w:rPr>
        <w:t>readonly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IConfiguration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_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configuration;</w:t>
      </w:r>
      <w:proofErr w:type="gramEnd"/>
    </w:p>
    <w:p w14:paraId="768F8155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</w:t>
      </w:r>
      <w:r w:rsidRPr="00F25D40">
        <w:rPr>
          <w:rFonts w:ascii="Amasis MT Pro Medium" w:hAnsi="Amasis MT Pro Medium" w:cs="Aharoni"/>
          <w:color w:val="008000"/>
          <w:sz w:val="19"/>
          <w:szCs w:val="19"/>
        </w:rPr>
        <w:t xml:space="preserve">//        // private </w:t>
      </w:r>
      <w:proofErr w:type="spell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readonly</w:t>
      </w:r>
      <w:proofErr w:type="spellEnd"/>
      <w:r w:rsidRPr="00F25D40">
        <w:rPr>
          <w:rFonts w:ascii="Amasis MT Pro Medium" w:hAnsi="Amasis MT Pro Medium" w:cs="Aharoni"/>
          <w:color w:val="008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IMapper</w:t>
      </w:r>
      <w:proofErr w:type="spellEnd"/>
      <w:r w:rsidRPr="00F25D40">
        <w:rPr>
          <w:rFonts w:ascii="Amasis MT Pro Medium" w:hAnsi="Amasis MT Pro Medium" w:cs="Aharoni"/>
          <w:color w:val="008000"/>
          <w:sz w:val="19"/>
          <w:szCs w:val="19"/>
        </w:rPr>
        <w:t xml:space="preserve"> _</w:t>
      </w:r>
      <w:proofErr w:type="gram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mapper;</w:t>
      </w:r>
      <w:proofErr w:type="gramEnd"/>
    </w:p>
    <w:p w14:paraId="7A6196DB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private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FF"/>
          <w:sz w:val="19"/>
          <w:szCs w:val="19"/>
        </w:rPr>
        <w:t>readonly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IDataFilter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_</w:t>
      </w:r>
      <w:proofErr w:type="spellStart"/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dataFilter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;</w:t>
      </w:r>
      <w:proofErr w:type="gramEnd"/>
    </w:p>
    <w:p w14:paraId="0CE54EDD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IRepository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&lt;Customer, Guid&gt; _</w:t>
      </w:r>
      <w:proofErr w:type="spellStart"/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dbContextProvider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;</w:t>
      </w:r>
      <w:proofErr w:type="gramEnd"/>
    </w:p>
    <w:p w14:paraId="540F3F23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ICustomerRepository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_</w:t>
      </w:r>
      <w:proofErr w:type="spellStart"/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icustomerRepository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;</w:t>
      </w:r>
      <w:proofErr w:type="gramEnd"/>
    </w:p>
    <w:p w14:paraId="67F60D29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AppoinmentSchelulingProjectDbContext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_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bd;</w:t>
      </w:r>
      <w:proofErr w:type="gramEnd"/>
    </w:p>
    <w:p w14:paraId="6563C9DD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404419AC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0F99B507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16C28358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</w:t>
      </w:r>
      <w:r w:rsidRPr="00F25D40">
        <w:rPr>
          <w:rFonts w:ascii="Amasis MT Pro Medium" w:hAnsi="Amasis MT Pro Medium" w:cs="Aharoni"/>
          <w:color w:val="008000"/>
          <w:sz w:val="19"/>
          <w:szCs w:val="19"/>
        </w:rPr>
        <w:t>//        //</w:t>
      </w:r>
      <w:proofErr w:type="spell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DbContextOptions</w:t>
      </w:r>
      <w:proofErr w:type="spellEnd"/>
      <w:r w:rsidRPr="00F25D40">
        <w:rPr>
          <w:rFonts w:ascii="Amasis MT Pro Medium" w:hAnsi="Amasis MT Pro Medium" w:cs="Aharoni"/>
          <w:color w:val="008000"/>
          <w:sz w:val="19"/>
          <w:szCs w:val="19"/>
        </w:rPr>
        <w:t>&lt;</w:t>
      </w:r>
      <w:proofErr w:type="spell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AppointmentSchedularProjectDbContext</w:t>
      </w:r>
      <w:proofErr w:type="spellEnd"/>
      <w:r w:rsidRPr="00F25D40">
        <w:rPr>
          <w:rFonts w:ascii="Amasis MT Pro Medium" w:hAnsi="Amasis MT Pro Medium" w:cs="Aharoni"/>
          <w:color w:val="008000"/>
          <w:sz w:val="19"/>
          <w:szCs w:val="19"/>
        </w:rPr>
        <w:t xml:space="preserve">&gt; options = new </w:t>
      </w:r>
      <w:proofErr w:type="spell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DbContextOptions</w:t>
      </w:r>
      <w:proofErr w:type="spellEnd"/>
      <w:r w:rsidRPr="00F25D40">
        <w:rPr>
          <w:rFonts w:ascii="Amasis MT Pro Medium" w:hAnsi="Amasis MT Pro Medium" w:cs="Aharoni"/>
          <w:color w:val="008000"/>
          <w:sz w:val="19"/>
          <w:szCs w:val="19"/>
        </w:rPr>
        <w:t>&lt;</w:t>
      </w:r>
      <w:proofErr w:type="spell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AppointmentSchedularProjectDbContext</w:t>
      </w:r>
      <w:proofErr w:type="spellEnd"/>
      <w:r w:rsidRPr="00F25D40">
        <w:rPr>
          <w:rFonts w:ascii="Amasis MT Pro Medium" w:hAnsi="Amasis MT Pro Medium" w:cs="Aharoni"/>
          <w:color w:val="008000"/>
          <w:sz w:val="19"/>
          <w:szCs w:val="19"/>
        </w:rPr>
        <w:t>&gt;(</w:t>
      </w:r>
      <w:proofErr w:type="gram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);</w:t>
      </w:r>
      <w:proofErr w:type="gramEnd"/>
    </w:p>
    <w:p w14:paraId="3F358A7B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040E5D6A" w14:textId="6072EC0D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public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2B91AF"/>
          <w:sz w:val="19"/>
          <w:szCs w:val="19"/>
        </w:rPr>
        <w:t>TwilioSmsSender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IConfiguration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configuration,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IDataFilter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dataFilter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,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ICustomerRepository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,</w:t>
      </w:r>
    </w:p>
    <w:p w14:paraId="36225EFC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5FA2BB38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AppoinmentSchelulingProjectDbContext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bd,</w:t>
      </w:r>
    </w:p>
    <w:p w14:paraId="00F52CBD" w14:textId="7BA8F34A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proofErr w:type="spellStart"/>
      <w:r w:rsidR="00677FE6" w:rsidRPr="00F25D40">
        <w:rPr>
          <w:rFonts w:ascii="Amasis MT Pro Medium" w:hAnsi="Amasis MT Pro Medium" w:cs="Aharoni"/>
          <w:color w:val="000000"/>
          <w:sz w:val="19"/>
          <w:szCs w:val="19"/>
        </w:rPr>
        <w:t>IRepository</w:t>
      </w:r>
      <w:proofErr w:type="spellEnd"/>
      <w:r w:rsidR="00677FE6"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&lt;Customer, Guid&gt; </w:t>
      </w:r>
      <w:proofErr w:type="spellStart"/>
      <w:r w:rsidR="00677FE6" w:rsidRPr="00F25D40">
        <w:rPr>
          <w:rFonts w:ascii="Amasis MT Pro Medium" w:hAnsi="Amasis MT Pro Medium" w:cs="Aharoni"/>
          <w:color w:val="000000"/>
          <w:sz w:val="19"/>
          <w:szCs w:val="19"/>
        </w:rPr>
        <w:t>dbContextProvider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)</w:t>
      </w:r>
    </w:p>
    <w:p w14:paraId="58C1F685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{</w:t>
      </w:r>
    </w:p>
    <w:p w14:paraId="241B3E6F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_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dataFilter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= </w:t>
      </w:r>
      <w:proofErr w:type="spellStart"/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dataFilter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;</w:t>
      </w:r>
      <w:proofErr w:type="gramEnd"/>
    </w:p>
    <w:p w14:paraId="4436FFC4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_configuration = 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configuration;</w:t>
      </w:r>
      <w:proofErr w:type="gramEnd"/>
    </w:p>
    <w:p w14:paraId="0CFEDB12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_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dbContextProvider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= </w:t>
      </w:r>
      <w:proofErr w:type="spellStart"/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dbContextProvider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;</w:t>
      </w:r>
      <w:proofErr w:type="gramEnd"/>
    </w:p>
    <w:p w14:paraId="2827055A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_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icustomerRepository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= </w:t>
      </w:r>
      <w:proofErr w:type="spellStart"/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icustomerRepository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;</w:t>
      </w:r>
      <w:proofErr w:type="gramEnd"/>
    </w:p>
    <w:p w14:paraId="7C050FEE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_bd = 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bd;</w:t>
      </w:r>
      <w:proofErr w:type="gramEnd"/>
    </w:p>
    <w:p w14:paraId="69410D2D" w14:textId="77777777" w:rsidR="00D42FAA" w:rsidRPr="00F25D40" w:rsidRDefault="00D42FAA" w:rsidP="00D42FA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8000"/>
          <w:sz w:val="19"/>
          <w:szCs w:val="19"/>
        </w:rPr>
        <w:t xml:space="preserve">//            //_mapper = </w:t>
      </w:r>
      <w:proofErr w:type="gram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Mapper;</w:t>
      </w:r>
      <w:proofErr w:type="gramEnd"/>
    </w:p>
    <w:p w14:paraId="04FA41E7" w14:textId="20DF603E" w:rsidR="00D42FAA" w:rsidRPr="00F25D40" w:rsidRDefault="00D42FAA" w:rsidP="00701478">
      <w:pPr>
        <w:rPr>
          <w:rFonts w:ascii="Amasis MT Pro Medium" w:hAnsi="Amasis MT Pro Medium" w:cs="Aharoni"/>
          <w:color w:val="000000"/>
          <w:sz w:val="28"/>
          <w:szCs w:val="28"/>
        </w:rPr>
      </w:pPr>
    </w:p>
    <w:p w14:paraId="347BE1F9" w14:textId="0F98D0D2" w:rsidR="00D42FAA" w:rsidRPr="00F25D40" w:rsidRDefault="00D42FAA" w:rsidP="00701478">
      <w:pPr>
        <w:rPr>
          <w:rFonts w:ascii="Amasis MT Pro Medium" w:hAnsi="Amasis MT Pro Medium" w:cs="Aharoni"/>
          <w:color w:val="000000"/>
          <w:sz w:val="28"/>
          <w:szCs w:val="28"/>
        </w:rPr>
      </w:pPr>
    </w:p>
    <w:p w14:paraId="748FC713" w14:textId="704AD3C3" w:rsidR="00D42FAA" w:rsidRPr="00F25D40" w:rsidRDefault="00D42FAA" w:rsidP="00701478">
      <w:pPr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28"/>
          <w:szCs w:val="28"/>
        </w:rPr>
        <w:t xml:space="preserve">And add </w:t>
      </w:r>
      <w:proofErr w:type="spellStart"/>
      <w:r w:rsidR="00755BF9" w:rsidRPr="00F25D40">
        <w:rPr>
          <w:rFonts w:ascii="Amasis MT Pro Medium" w:hAnsi="Amasis MT Pro Medium" w:cs="Aharoni"/>
          <w:color w:val="000000"/>
          <w:sz w:val="19"/>
          <w:szCs w:val="19"/>
        </w:rPr>
        <w:t>builder.Services.AddScoped</w:t>
      </w:r>
      <w:proofErr w:type="spellEnd"/>
      <w:r w:rsidR="00755BF9" w:rsidRPr="00F25D40">
        <w:rPr>
          <w:rFonts w:ascii="Amasis MT Pro Medium" w:hAnsi="Amasis MT Pro Medium" w:cs="Aharoni"/>
          <w:color w:val="000000"/>
          <w:sz w:val="19"/>
          <w:szCs w:val="19"/>
        </w:rPr>
        <w:t>&lt;</w:t>
      </w:r>
      <w:proofErr w:type="spellStart"/>
      <w:r w:rsidR="00755BF9" w:rsidRPr="00F25D40">
        <w:rPr>
          <w:rFonts w:ascii="Amasis MT Pro Medium" w:hAnsi="Amasis MT Pro Medium" w:cs="Aharoni"/>
          <w:color w:val="000000"/>
          <w:sz w:val="19"/>
          <w:szCs w:val="19"/>
        </w:rPr>
        <w:t>ITwilioSmsSender</w:t>
      </w:r>
      <w:proofErr w:type="spellEnd"/>
      <w:r w:rsidR="00755BF9"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, </w:t>
      </w:r>
      <w:proofErr w:type="spellStart"/>
      <w:r w:rsidR="00755BF9" w:rsidRPr="00F25D40">
        <w:rPr>
          <w:rFonts w:ascii="Amasis MT Pro Medium" w:hAnsi="Amasis MT Pro Medium" w:cs="Aharoni"/>
          <w:color w:val="000000"/>
          <w:sz w:val="19"/>
          <w:szCs w:val="19"/>
        </w:rPr>
        <w:t>TwilioSmsSender</w:t>
      </w:r>
      <w:proofErr w:type="spellEnd"/>
      <w:r w:rsidR="00755BF9" w:rsidRPr="00F25D40">
        <w:rPr>
          <w:rFonts w:ascii="Amasis MT Pro Medium" w:hAnsi="Amasis MT Pro Medium" w:cs="Aharoni"/>
          <w:color w:val="000000"/>
          <w:sz w:val="19"/>
          <w:szCs w:val="19"/>
        </w:rPr>
        <w:t>&gt;(</w:t>
      </w:r>
      <w:proofErr w:type="gramStart"/>
      <w:r w:rsidR="00755BF9"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01AAD82E" w14:textId="2E6CBB7D" w:rsidR="00755BF9" w:rsidRPr="00F25D40" w:rsidRDefault="00BB1E03" w:rsidP="00701478">
      <w:pPr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color w:val="000000"/>
          <w:sz w:val="28"/>
          <w:szCs w:val="28"/>
        </w:rPr>
        <w:t>in</w:t>
      </w:r>
      <w:r w:rsidR="00755BF9" w:rsidRPr="00F25D40">
        <w:rPr>
          <w:rFonts w:ascii="Amasis MT Pro Medium" w:hAnsi="Amasis MT Pro Medium" w:cs="Aharoni"/>
          <w:color w:val="000000"/>
          <w:sz w:val="28"/>
          <w:szCs w:val="28"/>
        </w:rPr>
        <w:t xml:space="preserve"> </w:t>
      </w:r>
      <w:proofErr w:type="spellStart"/>
      <w:r w:rsidR="00755BF9" w:rsidRPr="00F25D40">
        <w:rPr>
          <w:rFonts w:ascii="Amasis MT Pro Medium" w:hAnsi="Amasis MT Pro Medium" w:cs="Aharoni"/>
          <w:color w:val="000000"/>
          <w:sz w:val="28"/>
          <w:szCs w:val="28"/>
        </w:rPr>
        <w:t>pgm.cs</w:t>
      </w:r>
      <w:proofErr w:type="spellEnd"/>
      <w:r w:rsidR="00755BF9" w:rsidRPr="00F25D40">
        <w:rPr>
          <w:rFonts w:ascii="Amasis MT Pro Medium" w:hAnsi="Amasis MT Pro Medium" w:cs="Aharoni"/>
          <w:color w:val="000000"/>
          <w:sz w:val="28"/>
          <w:szCs w:val="28"/>
        </w:rPr>
        <w:t xml:space="preserve"> in try block.</w:t>
      </w:r>
    </w:p>
    <w:p w14:paraId="753E1BC6" w14:textId="01A82058" w:rsidR="000270B3" w:rsidRPr="00F25D40" w:rsidRDefault="001A1015" w:rsidP="00701478">
      <w:pPr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color w:val="000000"/>
          <w:sz w:val="28"/>
          <w:szCs w:val="28"/>
        </w:rPr>
        <w:t>Then add following code:-</w:t>
      </w:r>
    </w:p>
    <w:p w14:paraId="6F132354" w14:textId="4C3F34EB" w:rsidR="00D42FAA" w:rsidRPr="00F25D40" w:rsidRDefault="00D42FAA" w:rsidP="00701478">
      <w:pPr>
        <w:rPr>
          <w:rFonts w:ascii="Amasis MT Pro Medium" w:hAnsi="Amasis MT Pro Medium" w:cs="Aharoni"/>
          <w:color w:val="000000"/>
          <w:sz w:val="28"/>
          <w:szCs w:val="28"/>
        </w:rPr>
      </w:pPr>
    </w:p>
    <w:p w14:paraId="2FDDE853" w14:textId="77777777" w:rsidR="00D42FAA" w:rsidRPr="00F25D40" w:rsidRDefault="00D42FAA" w:rsidP="00701478">
      <w:pPr>
        <w:rPr>
          <w:rFonts w:ascii="Amasis MT Pro Medium" w:hAnsi="Amasis MT Pro Medium" w:cs="Aharoni"/>
          <w:color w:val="000000"/>
          <w:sz w:val="28"/>
          <w:szCs w:val="28"/>
        </w:rPr>
      </w:pPr>
    </w:p>
    <w:p w14:paraId="1A3222F1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FF"/>
          <w:sz w:val="19"/>
          <w:szCs w:val="19"/>
        </w:rPr>
        <w:t>public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void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SendSmsAsync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string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to)</w:t>
      </w:r>
    </w:p>
    <w:p w14:paraId="1073258F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{</w:t>
      </w:r>
    </w:p>
    <w:p w14:paraId="2C74A6A8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var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accountSid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= _configuration[</w:t>
      </w:r>
      <w:r w:rsidRPr="00F25D40">
        <w:rPr>
          <w:rFonts w:ascii="Amasis MT Pro Medium" w:hAnsi="Amasis MT Pro Medium" w:cs="Aharoni"/>
          <w:color w:val="A31515"/>
          <w:sz w:val="19"/>
          <w:szCs w:val="19"/>
        </w:rPr>
        <w:t>"</w:t>
      </w:r>
      <w:proofErr w:type="spellStart"/>
      <w:r w:rsidRPr="00F25D40">
        <w:rPr>
          <w:rFonts w:ascii="Amasis MT Pro Medium" w:hAnsi="Amasis MT Pro Medium" w:cs="Aharoni"/>
          <w:color w:val="A31515"/>
          <w:sz w:val="19"/>
          <w:szCs w:val="19"/>
        </w:rPr>
        <w:t>TwilioSmsSettings:AccountSId</w:t>
      </w:r>
      <w:proofErr w:type="spellEnd"/>
      <w:r w:rsidRPr="00F25D40">
        <w:rPr>
          <w:rFonts w:ascii="Amasis MT Pro Medium" w:hAnsi="Amasis MT Pro Medium" w:cs="Aharoni"/>
          <w:color w:val="A31515"/>
          <w:sz w:val="19"/>
          <w:szCs w:val="19"/>
        </w:rPr>
        <w:t>"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];</w:t>
      </w:r>
      <w:proofErr w:type="gramEnd"/>
    </w:p>
    <w:p w14:paraId="122A4E5B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var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authToken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= _configuration[</w:t>
      </w:r>
      <w:r w:rsidRPr="00F25D40">
        <w:rPr>
          <w:rFonts w:ascii="Amasis MT Pro Medium" w:hAnsi="Amasis MT Pro Medium" w:cs="Aharoni"/>
          <w:color w:val="A31515"/>
          <w:sz w:val="19"/>
          <w:szCs w:val="19"/>
        </w:rPr>
        <w:t>"</w:t>
      </w:r>
      <w:proofErr w:type="spellStart"/>
      <w:r w:rsidRPr="00F25D40">
        <w:rPr>
          <w:rFonts w:ascii="Amasis MT Pro Medium" w:hAnsi="Amasis MT Pro Medium" w:cs="Aharoni"/>
          <w:color w:val="A31515"/>
          <w:sz w:val="19"/>
          <w:szCs w:val="19"/>
        </w:rPr>
        <w:t>TwilioSmsSettings:AuthToken</w:t>
      </w:r>
      <w:proofErr w:type="spellEnd"/>
      <w:r w:rsidRPr="00F25D40">
        <w:rPr>
          <w:rFonts w:ascii="Amasis MT Pro Medium" w:hAnsi="Amasis MT Pro Medium" w:cs="Aharoni"/>
          <w:color w:val="A31515"/>
          <w:sz w:val="19"/>
          <w:szCs w:val="19"/>
        </w:rPr>
        <w:t>"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];</w:t>
      </w:r>
      <w:proofErr w:type="gramEnd"/>
    </w:p>
    <w:p w14:paraId="7C0CABEE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var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phoneNumber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= _configuration[</w:t>
      </w:r>
      <w:r w:rsidRPr="00F25D40">
        <w:rPr>
          <w:rFonts w:ascii="Amasis MT Pro Medium" w:hAnsi="Amasis MT Pro Medium" w:cs="Aharoni"/>
          <w:color w:val="A31515"/>
          <w:sz w:val="19"/>
          <w:szCs w:val="19"/>
        </w:rPr>
        <w:t>"</w:t>
      </w:r>
      <w:proofErr w:type="spellStart"/>
      <w:r w:rsidRPr="00F25D40">
        <w:rPr>
          <w:rFonts w:ascii="Amasis MT Pro Medium" w:hAnsi="Amasis MT Pro Medium" w:cs="Aharoni"/>
          <w:color w:val="A31515"/>
          <w:sz w:val="19"/>
          <w:szCs w:val="19"/>
        </w:rPr>
        <w:t>TwilioSmsSettings:TwilioPhoneNumber</w:t>
      </w:r>
      <w:proofErr w:type="spellEnd"/>
      <w:r w:rsidRPr="00F25D40">
        <w:rPr>
          <w:rFonts w:ascii="Amasis MT Pro Medium" w:hAnsi="Amasis MT Pro Medium" w:cs="Aharoni"/>
          <w:color w:val="A31515"/>
          <w:sz w:val="19"/>
          <w:szCs w:val="19"/>
        </w:rPr>
        <w:t>"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];</w:t>
      </w:r>
      <w:proofErr w:type="gramEnd"/>
    </w:p>
    <w:p w14:paraId="0D2CD67B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TwilioClient.Init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accountSid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,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authToken</w:t>
      </w:r>
      <w:proofErr w:type="spellEnd"/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0C2CDA78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1D131D94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01626C91" w14:textId="1CF8B32A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lastRenderedPageBreak/>
        <w:t xml:space="preserve">           </w:t>
      </w:r>
    </w:p>
    <w:p w14:paraId="37EBBA30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try</w:t>
      </w:r>
    </w:p>
    <w:p w14:paraId="6952902A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{</w:t>
      </w:r>
    </w:p>
    <w:p w14:paraId="1F718090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MessageResource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response =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MessageResource.Create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</w:p>
    <w:p w14:paraId="605DDDF7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        body: </w:t>
      </w:r>
      <w:r w:rsidRPr="00F25D40">
        <w:rPr>
          <w:rFonts w:ascii="Amasis MT Pro Medium" w:hAnsi="Amasis MT Pro Medium" w:cs="Aharoni"/>
          <w:color w:val="A31515"/>
          <w:sz w:val="19"/>
          <w:szCs w:val="19"/>
        </w:rPr>
        <w:t>"Appointment Confirmed"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>,</w:t>
      </w:r>
    </w:p>
    <w:p w14:paraId="0C193BC7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      from: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phoneNumber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,</w:t>
      </w:r>
    </w:p>
    <w:p w14:paraId="3F16FC1D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      </w:t>
      </w:r>
      <w:r w:rsidRPr="00F25D40">
        <w:rPr>
          <w:rFonts w:ascii="Amasis MT Pro Medium" w:hAnsi="Amasis MT Pro Medium" w:cs="Aharoni"/>
          <w:color w:val="008000"/>
          <w:sz w:val="19"/>
          <w:szCs w:val="19"/>
        </w:rPr>
        <w:t>//  to: "+918421721966"</w:t>
      </w:r>
    </w:p>
    <w:p w14:paraId="6FD2AE90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      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to:</w:t>
      </w:r>
      <w:proofErr w:type="gram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to</w:t>
      </w:r>
    </w:p>
    <w:p w14:paraId="007FB5D7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28"/>
          <w:szCs w:val="28"/>
        </w:rPr>
      </w:pPr>
    </w:p>
    <w:p w14:paraId="3E6F9F65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5B42B890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     );</w:t>
      </w:r>
    </w:p>
    <w:p w14:paraId="29AF4D92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}</w:t>
      </w:r>
    </w:p>
    <w:p w14:paraId="453FAB09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catch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(Exception ex)</w:t>
      </w:r>
    </w:p>
    <w:p w14:paraId="36915FAC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{</w:t>
      </w:r>
    </w:p>
    <w:p w14:paraId="02101671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</w:t>
      </w:r>
      <w:proofErr w:type="gramStart"/>
      <w:r w:rsidRPr="00F25D40">
        <w:rPr>
          <w:rFonts w:ascii="Amasis MT Pro Medium" w:hAnsi="Amasis MT Pro Medium" w:cs="Aharoni"/>
          <w:color w:val="0000FF"/>
          <w:sz w:val="19"/>
          <w:szCs w:val="19"/>
        </w:rPr>
        <w:t>throw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>;</w:t>
      </w:r>
      <w:proofErr w:type="gramEnd"/>
    </w:p>
    <w:p w14:paraId="3E398F12" w14:textId="77777777" w:rsidR="00DD6F5B" w:rsidRPr="00F25D40" w:rsidRDefault="00DD6F5B" w:rsidP="00DD6F5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}</w:t>
      </w:r>
    </w:p>
    <w:p w14:paraId="1303BF75" w14:textId="0F4CF012" w:rsidR="00DD6F5B" w:rsidRPr="00F25D40" w:rsidRDefault="00DD6F5B" w:rsidP="00DD6F5B">
      <w:pPr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}</w:t>
      </w:r>
    </w:p>
    <w:p w14:paraId="15A29CD6" w14:textId="21242FBE" w:rsidR="00DD6F5B" w:rsidRPr="00F25D40" w:rsidRDefault="00DD6F5B" w:rsidP="00DD6F5B">
      <w:pPr>
        <w:rPr>
          <w:rFonts w:ascii="Amasis MT Pro Medium" w:hAnsi="Amasis MT Pro Medium" w:cs="Aharoni"/>
          <w:color w:val="000000"/>
          <w:sz w:val="19"/>
          <w:szCs w:val="19"/>
        </w:rPr>
      </w:pPr>
    </w:p>
    <w:p w14:paraId="0448438D" w14:textId="52141B19" w:rsidR="00DD6F5B" w:rsidRPr="00F25D40" w:rsidRDefault="00375111" w:rsidP="00DD6F5B">
      <w:pPr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color w:val="000000"/>
          <w:sz w:val="28"/>
          <w:szCs w:val="28"/>
        </w:rPr>
        <w:t>5.Create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r w:rsidR="00872F73" w:rsidRPr="00F25D40">
        <w:rPr>
          <w:rFonts w:ascii="Amasis MT Pro Medium" w:hAnsi="Amasis MT Pro Medium" w:cs="Aharoni"/>
          <w:color w:val="000000"/>
          <w:sz w:val="19"/>
          <w:szCs w:val="19"/>
        </w:rPr>
        <w:t>Task&lt;</w:t>
      </w:r>
      <w:proofErr w:type="spellStart"/>
      <w:r w:rsidR="00872F73" w:rsidRPr="00F25D40">
        <w:rPr>
          <w:rFonts w:ascii="Amasis MT Pro Medium" w:hAnsi="Amasis MT Pro Medium" w:cs="Aharoni"/>
          <w:color w:val="000000"/>
          <w:sz w:val="19"/>
          <w:szCs w:val="19"/>
        </w:rPr>
        <w:t>CustomerDto</w:t>
      </w:r>
      <w:proofErr w:type="spellEnd"/>
      <w:r w:rsidR="00872F73"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&gt; </w:t>
      </w:r>
      <w:proofErr w:type="spellStart"/>
      <w:r w:rsidR="00872F73" w:rsidRPr="00F25D40">
        <w:rPr>
          <w:rFonts w:ascii="Amasis MT Pro Medium" w:hAnsi="Amasis MT Pro Medium" w:cs="Aharoni"/>
          <w:color w:val="000000"/>
          <w:sz w:val="19"/>
          <w:szCs w:val="19"/>
        </w:rPr>
        <w:t>getCustomerdataAsync</w:t>
      </w:r>
      <w:proofErr w:type="spellEnd"/>
      <w:r w:rsidR="00872F73" w:rsidRPr="00F25D40">
        <w:rPr>
          <w:rFonts w:ascii="Amasis MT Pro Medium" w:hAnsi="Amasis MT Pro Medium" w:cs="Aharoni"/>
          <w:color w:val="000000"/>
          <w:sz w:val="19"/>
          <w:szCs w:val="19"/>
        </w:rPr>
        <w:t>();</w:t>
      </w:r>
      <w:r w:rsidR="000E08F1" w:rsidRPr="00F25D40">
        <w:rPr>
          <w:rFonts w:ascii="Amasis MT Pro Medium" w:hAnsi="Amasis MT Pro Medium" w:cs="Aharoni"/>
          <w:color w:val="000000"/>
          <w:sz w:val="28"/>
          <w:szCs w:val="28"/>
        </w:rPr>
        <w:t>in interface</w:t>
      </w:r>
    </w:p>
    <w:p w14:paraId="686060BA" w14:textId="07D8E894" w:rsidR="00872F73" w:rsidRPr="00F25D40" w:rsidRDefault="00872F73" w:rsidP="00DD6F5B">
      <w:pPr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color w:val="000000"/>
          <w:sz w:val="28"/>
          <w:szCs w:val="28"/>
        </w:rPr>
        <w:t xml:space="preserve">6.Add following code in </w:t>
      </w:r>
      <w:r w:rsidR="004535AB" w:rsidRPr="00F25D40">
        <w:rPr>
          <w:rFonts w:ascii="Amasis MT Pro Medium" w:hAnsi="Amasis MT Pro Medium" w:cs="Aharoni"/>
          <w:color w:val="000000"/>
          <w:sz w:val="28"/>
          <w:szCs w:val="28"/>
        </w:rPr>
        <w:t xml:space="preserve">the </w:t>
      </w:r>
      <w:r w:rsidRPr="00F25D40">
        <w:rPr>
          <w:rFonts w:ascii="Amasis MT Pro Medium" w:hAnsi="Amasis MT Pro Medium" w:cs="Aharoni"/>
          <w:color w:val="000000"/>
          <w:sz w:val="28"/>
          <w:szCs w:val="28"/>
        </w:rPr>
        <w:t>service</w:t>
      </w:r>
    </w:p>
    <w:p w14:paraId="5839B00B" w14:textId="77777777" w:rsidR="006C7424" w:rsidRPr="00F25D40" w:rsidRDefault="006C7424" w:rsidP="006C7424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public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async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Task&lt;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CustomerDto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&gt;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getCustomerdataAsync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()</w:t>
      </w:r>
    </w:p>
    <w:p w14:paraId="38236D70" w14:textId="77777777" w:rsidR="006C7424" w:rsidRPr="00F25D40" w:rsidRDefault="006C7424" w:rsidP="006C7424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{</w:t>
      </w:r>
    </w:p>
    <w:p w14:paraId="422A3A8D" w14:textId="77777777" w:rsidR="006C7424" w:rsidRPr="00F25D40" w:rsidRDefault="006C7424" w:rsidP="006C7424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IQueryable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&lt;Customer&gt;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queryable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=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await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_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dbContextProvider.GetQueryableAsync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69151D65" w14:textId="0BFE1745" w:rsidR="006C7424" w:rsidRPr="00F25D40" w:rsidRDefault="006C7424" w:rsidP="006C7424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8000"/>
          <w:sz w:val="19"/>
          <w:szCs w:val="19"/>
        </w:rPr>
        <w:t xml:space="preserve">//            </w:t>
      </w:r>
    </w:p>
    <w:p w14:paraId="6A15944A" w14:textId="77777777" w:rsidR="006C7424" w:rsidRPr="00F25D40" w:rsidRDefault="006C7424" w:rsidP="006C7424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var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customer = (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from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b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in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queryable</w:t>
      </w:r>
      <w:proofErr w:type="spellEnd"/>
    </w:p>
    <w:p w14:paraId="58E6CA9A" w14:textId="77777777" w:rsidR="006C7424" w:rsidRPr="00F25D40" w:rsidRDefault="006C7424" w:rsidP="006C7424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where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b.AppointmentDate.Date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==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DateTime.Now.AddDays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(+1).Date</w:t>
      </w:r>
    </w:p>
    <w:p w14:paraId="31BCCF34" w14:textId="77777777" w:rsidR="006C7424" w:rsidRPr="00F25D40" w:rsidRDefault="006C7424" w:rsidP="006C7424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select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b).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AsEnumerable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().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ToList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3365C66C" w14:textId="77777777" w:rsidR="006C7424" w:rsidRPr="00F25D40" w:rsidRDefault="006C7424" w:rsidP="006C7424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72035533" w14:textId="77777777" w:rsidR="006C7424" w:rsidRPr="00F25D40" w:rsidRDefault="006C7424" w:rsidP="006C7424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8000"/>
          <w:sz w:val="19"/>
          <w:szCs w:val="19"/>
        </w:rPr>
        <w:t xml:space="preserve">//            var </w:t>
      </w:r>
      <w:proofErr w:type="spell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CustDto</w:t>
      </w:r>
      <w:proofErr w:type="spellEnd"/>
      <w:r w:rsidRPr="00F25D40">
        <w:rPr>
          <w:rFonts w:ascii="Amasis MT Pro Medium" w:hAnsi="Amasis MT Pro Medium" w:cs="Aharoni"/>
          <w:color w:val="008000"/>
          <w:sz w:val="19"/>
          <w:szCs w:val="19"/>
        </w:rPr>
        <w:t xml:space="preserve"> = </w:t>
      </w:r>
      <w:proofErr w:type="spell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ObjectMapper.Map</w:t>
      </w:r>
      <w:proofErr w:type="spellEnd"/>
      <w:r w:rsidRPr="00F25D40">
        <w:rPr>
          <w:rFonts w:ascii="Amasis MT Pro Medium" w:hAnsi="Amasis MT Pro Medium" w:cs="Aharoni"/>
          <w:color w:val="008000"/>
          <w:sz w:val="19"/>
          <w:szCs w:val="19"/>
        </w:rPr>
        <w:t xml:space="preserve">&lt;Appointment, </w:t>
      </w:r>
      <w:proofErr w:type="spell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AppointmentDto</w:t>
      </w:r>
      <w:proofErr w:type="spellEnd"/>
      <w:r w:rsidRPr="00F25D40">
        <w:rPr>
          <w:rFonts w:ascii="Amasis MT Pro Medium" w:hAnsi="Amasis MT Pro Medium" w:cs="Aharoni"/>
          <w:color w:val="008000"/>
          <w:sz w:val="19"/>
          <w:szCs w:val="19"/>
        </w:rPr>
        <w:t>&gt;(customer</w:t>
      </w:r>
      <w:proofErr w:type="gram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);</w:t>
      </w:r>
      <w:proofErr w:type="gramEnd"/>
    </w:p>
    <w:p w14:paraId="04E8819D" w14:textId="77777777" w:rsidR="006C7424" w:rsidRPr="00F25D40" w:rsidRDefault="006C7424" w:rsidP="006C7424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66C11B41" w14:textId="77777777" w:rsidR="006C7424" w:rsidRPr="00F25D40" w:rsidRDefault="006C7424" w:rsidP="006C7424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foreach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(var item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in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customer)</w:t>
      </w:r>
    </w:p>
    <w:p w14:paraId="193F87CC" w14:textId="77777777" w:rsidR="006C7424" w:rsidRPr="00F25D40" w:rsidRDefault="006C7424" w:rsidP="006C7424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{</w:t>
      </w:r>
    </w:p>
    <w:p w14:paraId="35496843" w14:textId="77777777" w:rsidR="006C7424" w:rsidRPr="00F25D40" w:rsidRDefault="006C7424" w:rsidP="006C7424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SendSmsAsync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item.MobileNumber</w:t>
      </w:r>
      <w:proofErr w:type="spellEnd"/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5C31B34C" w14:textId="77777777" w:rsidR="006C7424" w:rsidRPr="00F25D40" w:rsidRDefault="006C7424" w:rsidP="006C7424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}</w:t>
      </w:r>
    </w:p>
    <w:p w14:paraId="79B84618" w14:textId="77777777" w:rsidR="006C7424" w:rsidRPr="00F25D40" w:rsidRDefault="006C7424" w:rsidP="006C7424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return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gramStart"/>
      <w:r w:rsidRPr="00F25D40">
        <w:rPr>
          <w:rFonts w:ascii="Amasis MT Pro Medium" w:hAnsi="Amasis MT Pro Medium" w:cs="Aharoni"/>
          <w:color w:val="0000FF"/>
          <w:sz w:val="19"/>
          <w:szCs w:val="19"/>
        </w:rPr>
        <w:t>null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>;</w:t>
      </w:r>
      <w:proofErr w:type="gramEnd"/>
    </w:p>
    <w:p w14:paraId="563A6245" w14:textId="2B9693FA" w:rsidR="004535AB" w:rsidRPr="00F25D40" w:rsidRDefault="006C7424" w:rsidP="006C7424">
      <w:pPr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}</w:t>
      </w:r>
    </w:p>
    <w:p w14:paraId="4AB7B93C" w14:textId="4EA6431C" w:rsidR="002D52EB" w:rsidRPr="00F25D40" w:rsidRDefault="00DE7830" w:rsidP="00DE7830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color w:val="000000"/>
          <w:sz w:val="28"/>
          <w:szCs w:val="28"/>
        </w:rPr>
        <w:t>Call the method in controller like this</w:t>
      </w:r>
    </w:p>
    <w:p w14:paraId="501146DD" w14:textId="77777777" w:rsidR="00DE7830" w:rsidRPr="00F25D40" w:rsidRDefault="00DE7830" w:rsidP="00DE7830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>[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HttpGet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r w:rsidRPr="00F25D40">
        <w:rPr>
          <w:rFonts w:ascii="Amasis MT Pro Medium" w:hAnsi="Amasis MT Pro Medium" w:cs="Aharoni"/>
          <w:color w:val="A31515"/>
          <w:sz w:val="19"/>
          <w:szCs w:val="19"/>
        </w:rPr>
        <w:t>"</w:t>
      </w:r>
      <w:proofErr w:type="spellStart"/>
      <w:r w:rsidRPr="00F25D40">
        <w:rPr>
          <w:rFonts w:ascii="Amasis MT Pro Medium" w:hAnsi="Amasis MT Pro Medium" w:cs="Aharoni"/>
          <w:color w:val="A31515"/>
          <w:sz w:val="19"/>
          <w:szCs w:val="19"/>
        </w:rPr>
        <w:t>messagesend</w:t>
      </w:r>
      <w:proofErr w:type="spellEnd"/>
      <w:r w:rsidRPr="00F25D40">
        <w:rPr>
          <w:rFonts w:ascii="Amasis MT Pro Medium" w:hAnsi="Amasis MT Pro Medium" w:cs="Aharoni"/>
          <w:color w:val="A31515"/>
          <w:sz w:val="19"/>
          <w:szCs w:val="19"/>
        </w:rPr>
        <w:t>"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>)]</w:t>
      </w:r>
    </w:p>
    <w:p w14:paraId="41D8691F" w14:textId="77777777" w:rsidR="00DE7830" w:rsidRPr="00F25D40" w:rsidRDefault="00DE7830" w:rsidP="00DE7830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public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virtual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async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Task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SmsSender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()</w:t>
      </w:r>
    </w:p>
    <w:p w14:paraId="2645A620" w14:textId="77777777" w:rsidR="00DE7830" w:rsidRPr="00F25D40" w:rsidRDefault="00DE7830" w:rsidP="00DE7830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{</w:t>
      </w:r>
    </w:p>
    <w:p w14:paraId="5902E7A0" w14:textId="77777777" w:rsidR="00DE7830" w:rsidRPr="00F25D40" w:rsidRDefault="00DE7830" w:rsidP="00DE7830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5F7CC256" w14:textId="77777777" w:rsidR="00DE7830" w:rsidRPr="00F25D40" w:rsidRDefault="00DE7830" w:rsidP="00DE7830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try</w:t>
      </w:r>
    </w:p>
    <w:p w14:paraId="50383595" w14:textId="77777777" w:rsidR="00DE7830" w:rsidRPr="00F25D40" w:rsidRDefault="00DE7830" w:rsidP="00DE7830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{</w:t>
      </w:r>
    </w:p>
    <w:p w14:paraId="36CD078D" w14:textId="77777777" w:rsidR="00DE7830" w:rsidRPr="00F25D40" w:rsidRDefault="00DE7830" w:rsidP="00DE7830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await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_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ismssender.getCustomerdataAsync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6A5E5613" w14:textId="31490F31" w:rsidR="00DE7830" w:rsidRPr="00F25D40" w:rsidRDefault="00DE7830" w:rsidP="00050EF9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</w:t>
      </w:r>
    </w:p>
    <w:p w14:paraId="4019148F" w14:textId="77777777" w:rsidR="00DE7830" w:rsidRPr="00F25D40" w:rsidRDefault="00DE7830" w:rsidP="00DE7830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}</w:t>
      </w:r>
    </w:p>
    <w:p w14:paraId="1D367CE1" w14:textId="77777777" w:rsidR="00DE7830" w:rsidRPr="00F25D40" w:rsidRDefault="00DE7830" w:rsidP="00DE7830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catch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(Exception ex)</w:t>
      </w:r>
    </w:p>
    <w:p w14:paraId="4E618FCA" w14:textId="77777777" w:rsidR="00DE7830" w:rsidRPr="00F25D40" w:rsidRDefault="00DE7830" w:rsidP="00DE7830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{</w:t>
      </w:r>
    </w:p>
    <w:p w14:paraId="0FD6203D" w14:textId="77777777" w:rsidR="00DE7830" w:rsidRPr="00F25D40" w:rsidRDefault="00DE7830" w:rsidP="00DE7830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</w:t>
      </w:r>
      <w:r w:rsidRPr="00F25D40">
        <w:rPr>
          <w:rFonts w:ascii="Amasis MT Pro Medium" w:hAnsi="Amasis MT Pro Medium" w:cs="Aharoni"/>
          <w:color w:val="008000"/>
          <w:sz w:val="19"/>
          <w:szCs w:val="19"/>
        </w:rPr>
        <w:t xml:space="preserve">//return </w:t>
      </w:r>
      <w:proofErr w:type="spell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ex.Message.</w:t>
      </w:r>
      <w:proofErr w:type="gram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ToString</w:t>
      </w:r>
      <w:proofErr w:type="spellEnd"/>
      <w:r w:rsidRPr="00F25D40">
        <w:rPr>
          <w:rFonts w:ascii="Amasis MT Pro Medium" w:hAnsi="Amasis MT Pro Medium" w:cs="Aharoni"/>
          <w:color w:val="008000"/>
          <w:sz w:val="19"/>
          <w:szCs w:val="19"/>
        </w:rPr>
        <w:t>;</w:t>
      </w:r>
      <w:proofErr w:type="gramEnd"/>
    </w:p>
    <w:p w14:paraId="249F6E32" w14:textId="77777777" w:rsidR="00DE7830" w:rsidRPr="00F25D40" w:rsidRDefault="00DE7830" w:rsidP="00DE7830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}</w:t>
      </w:r>
    </w:p>
    <w:p w14:paraId="5B69693B" w14:textId="13534A2F" w:rsidR="00DE7830" w:rsidRPr="00F25D40" w:rsidRDefault="00DE7830" w:rsidP="00DE7830">
      <w:pPr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}</w:t>
      </w:r>
    </w:p>
    <w:p w14:paraId="02893546" w14:textId="6FACDA5B" w:rsidR="002D52EB" w:rsidRPr="00F25D40" w:rsidRDefault="002D52EB" w:rsidP="002D52EB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color w:val="000000"/>
          <w:sz w:val="28"/>
          <w:szCs w:val="28"/>
        </w:rPr>
        <w:t xml:space="preserve">To set the timer to send </w:t>
      </w:r>
      <w:proofErr w:type="spellStart"/>
      <w:r w:rsidRPr="00F25D40">
        <w:rPr>
          <w:rFonts w:ascii="Amasis MT Pro Medium" w:hAnsi="Amasis MT Pro Medium" w:cs="Aharoni"/>
          <w:color w:val="000000"/>
          <w:sz w:val="28"/>
          <w:szCs w:val="28"/>
        </w:rPr>
        <w:t>msg</w:t>
      </w:r>
      <w:proofErr w:type="spellEnd"/>
      <w:r w:rsidRPr="00F25D40">
        <w:rPr>
          <w:rFonts w:ascii="Amasis MT Pro Medium" w:hAnsi="Amasis MT Pro Medium" w:cs="Aharoni"/>
          <w:color w:val="000000"/>
          <w:sz w:val="28"/>
          <w:szCs w:val="28"/>
        </w:rPr>
        <w:t xml:space="preserve"> in every 24 hrs</w:t>
      </w:r>
    </w:p>
    <w:p w14:paraId="7D8B3DF6" w14:textId="77777777" w:rsidR="005274E3" w:rsidRPr="00F25D40" w:rsidRDefault="00FA0177" w:rsidP="005274E3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28"/>
          <w:szCs w:val="28"/>
        </w:rPr>
        <w:lastRenderedPageBreak/>
        <w:t xml:space="preserve">   </w:t>
      </w:r>
      <w:r w:rsidR="005274E3" w:rsidRPr="00F25D40">
        <w:rPr>
          <w:rFonts w:ascii="Amasis MT Pro Medium" w:hAnsi="Amasis MT Pro Medium" w:cs="Aharoni"/>
          <w:color w:val="0000FF"/>
          <w:sz w:val="19"/>
          <w:szCs w:val="19"/>
        </w:rPr>
        <w:t>public</w:t>
      </w:r>
      <w:r w:rsidR="005274E3"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r w:rsidR="005274E3" w:rsidRPr="00F25D40">
        <w:rPr>
          <w:rFonts w:ascii="Amasis MT Pro Medium" w:hAnsi="Amasis MT Pro Medium" w:cs="Aharoni"/>
          <w:color w:val="0000FF"/>
          <w:sz w:val="19"/>
          <w:szCs w:val="19"/>
        </w:rPr>
        <w:t>void</w:t>
      </w:r>
      <w:r w:rsidR="005274E3"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="005274E3" w:rsidRPr="00F25D40">
        <w:rPr>
          <w:rFonts w:ascii="Amasis MT Pro Medium" w:hAnsi="Amasis MT Pro Medium" w:cs="Aharoni"/>
          <w:color w:val="000000"/>
          <w:sz w:val="19"/>
          <w:szCs w:val="19"/>
        </w:rPr>
        <w:t>StartTimerAsync</w:t>
      </w:r>
      <w:proofErr w:type="spellEnd"/>
      <w:r w:rsidR="005274E3" w:rsidRPr="00F25D40">
        <w:rPr>
          <w:rFonts w:ascii="Amasis MT Pro Medium" w:hAnsi="Amasis MT Pro Medium" w:cs="Aharoni"/>
          <w:color w:val="000000"/>
          <w:sz w:val="19"/>
          <w:szCs w:val="19"/>
        </w:rPr>
        <w:t>()</w:t>
      </w:r>
    </w:p>
    <w:p w14:paraId="61D4F4E2" w14:textId="77777777" w:rsidR="005274E3" w:rsidRPr="00F25D40" w:rsidRDefault="005274E3" w:rsidP="005274E3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{</w:t>
      </w:r>
    </w:p>
    <w:p w14:paraId="41C37F4F" w14:textId="77777777" w:rsidR="005274E3" w:rsidRPr="00F25D40" w:rsidRDefault="005274E3" w:rsidP="005274E3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Timer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newTimer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=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new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Timer(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03F7C12F" w14:textId="77777777" w:rsidR="005274E3" w:rsidRPr="00F25D40" w:rsidRDefault="005274E3" w:rsidP="005274E3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newTimer.Interval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= 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86400000;</w:t>
      </w:r>
      <w:proofErr w:type="gramEnd"/>
    </w:p>
    <w:p w14:paraId="52BAE67D" w14:textId="77777777" w:rsidR="005274E3" w:rsidRPr="00F25D40" w:rsidRDefault="005274E3" w:rsidP="005274E3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newTimer.Elapsed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+= </w:t>
      </w:r>
      <w:proofErr w:type="spellStart"/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  <w:highlight w:val="yellow"/>
        </w:rPr>
        <w:t>DisplayTimeEvent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  <w:highlight w:val="yellow"/>
        </w:rPr>
        <w:t>;</w:t>
      </w:r>
      <w:proofErr w:type="gramEnd"/>
    </w:p>
    <w:p w14:paraId="67292F03" w14:textId="77777777" w:rsidR="005274E3" w:rsidRPr="00F25D40" w:rsidRDefault="005274E3" w:rsidP="005274E3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newTimer.AutoReset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= </w:t>
      </w:r>
      <w:proofErr w:type="gramStart"/>
      <w:r w:rsidRPr="00F25D40">
        <w:rPr>
          <w:rFonts w:ascii="Amasis MT Pro Medium" w:hAnsi="Amasis MT Pro Medium" w:cs="Aharoni"/>
          <w:color w:val="0000FF"/>
          <w:sz w:val="19"/>
          <w:szCs w:val="19"/>
        </w:rPr>
        <w:t>true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>;</w:t>
      </w:r>
      <w:proofErr w:type="gramEnd"/>
    </w:p>
    <w:p w14:paraId="31FD6B9E" w14:textId="77777777" w:rsidR="005274E3" w:rsidRPr="00F25D40" w:rsidRDefault="005274E3" w:rsidP="005274E3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newTimer.Enabled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= </w:t>
      </w:r>
      <w:proofErr w:type="gramStart"/>
      <w:r w:rsidRPr="00F25D40">
        <w:rPr>
          <w:rFonts w:ascii="Amasis MT Pro Medium" w:hAnsi="Amasis MT Pro Medium" w:cs="Aharoni"/>
          <w:color w:val="0000FF"/>
          <w:sz w:val="19"/>
          <w:szCs w:val="19"/>
        </w:rPr>
        <w:t>true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>;</w:t>
      </w:r>
      <w:proofErr w:type="gramEnd"/>
    </w:p>
    <w:p w14:paraId="62166AF5" w14:textId="77777777" w:rsidR="005274E3" w:rsidRPr="00F25D40" w:rsidRDefault="005274E3" w:rsidP="005274E3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newTimer.Start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5541DA5B" w14:textId="41FEBC65" w:rsidR="00FA0177" w:rsidRPr="00F25D40" w:rsidRDefault="005274E3" w:rsidP="005274E3">
      <w:pPr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}</w:t>
      </w:r>
    </w:p>
    <w:p w14:paraId="648E4D54" w14:textId="541D2148" w:rsidR="00165F22" w:rsidRPr="00F25D40" w:rsidRDefault="00165F22" w:rsidP="00165F22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color w:val="000000"/>
          <w:sz w:val="28"/>
          <w:szCs w:val="28"/>
        </w:rPr>
        <w:t xml:space="preserve">In </w:t>
      </w:r>
      <w:proofErr w:type="spellStart"/>
      <w:r w:rsidRPr="00F25D40">
        <w:rPr>
          <w:rFonts w:ascii="Amasis MT Pro Medium" w:hAnsi="Amasis MT Pro Medium" w:cs="Aharoni"/>
          <w:color w:val="000000"/>
          <w:sz w:val="28"/>
          <w:szCs w:val="28"/>
          <w:highlight w:val="yellow"/>
        </w:rPr>
        <w:t>DisplayTimeEvent</w:t>
      </w:r>
      <w:proofErr w:type="spellEnd"/>
      <w:r w:rsidRPr="00F25D40">
        <w:rPr>
          <w:rFonts w:ascii="Amasis MT Pro Medium" w:hAnsi="Amasis MT Pro Medium" w:cs="Aharoni"/>
          <w:color w:val="000000"/>
          <w:sz w:val="28"/>
          <w:szCs w:val="28"/>
        </w:rPr>
        <w:t xml:space="preserve"> call </w:t>
      </w:r>
      <w:proofErr w:type="spellStart"/>
      <w:r w:rsidRPr="00F25D40">
        <w:rPr>
          <w:rFonts w:ascii="Amasis MT Pro Medium" w:hAnsi="Amasis MT Pro Medium" w:cs="Aharoni"/>
          <w:color w:val="000000"/>
          <w:sz w:val="28"/>
          <w:szCs w:val="28"/>
        </w:rPr>
        <w:t>getCustomerdataAsync</w:t>
      </w:r>
      <w:proofErr w:type="spellEnd"/>
      <w:r w:rsidRPr="00F25D40">
        <w:rPr>
          <w:rFonts w:ascii="Amasis MT Pro Medium" w:hAnsi="Amasis MT Pro Medium" w:cs="Aharoni"/>
          <w:color w:val="000000"/>
          <w:sz w:val="28"/>
          <w:szCs w:val="28"/>
        </w:rPr>
        <w:t>()</w:t>
      </w:r>
    </w:p>
    <w:p w14:paraId="74A17D10" w14:textId="77777777" w:rsidR="00165F22" w:rsidRPr="00F25D40" w:rsidRDefault="00165F22" w:rsidP="00165F22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public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void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  <w:highlight w:val="yellow"/>
        </w:rPr>
        <w:t>DisplayTimeEvent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object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source,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ElapsedEventArgs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s)</w:t>
      </w:r>
    </w:p>
    <w:p w14:paraId="7247CD10" w14:textId="77777777" w:rsidR="00165F22" w:rsidRPr="00F25D40" w:rsidRDefault="00165F22" w:rsidP="00165F22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{</w:t>
      </w:r>
    </w:p>
    <w:p w14:paraId="4792E190" w14:textId="77777777" w:rsidR="00165F22" w:rsidRPr="00F25D40" w:rsidRDefault="00165F22" w:rsidP="00165F22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getCustomerdataAsync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68E429CD" w14:textId="77777777" w:rsidR="00165F22" w:rsidRPr="00F25D40" w:rsidRDefault="00165F22" w:rsidP="00165F22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</w:t>
      </w:r>
    </w:p>
    <w:p w14:paraId="481DE3F3" w14:textId="11F05A85" w:rsidR="00165F22" w:rsidRPr="00F25D40" w:rsidRDefault="00165F22" w:rsidP="00165F22">
      <w:pPr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}</w:t>
      </w:r>
    </w:p>
    <w:p w14:paraId="4CCD60D4" w14:textId="4859AF56" w:rsidR="00165F22" w:rsidRPr="00F25D40" w:rsidRDefault="00165F22" w:rsidP="00165F22">
      <w:pPr>
        <w:rPr>
          <w:rFonts w:ascii="Amasis MT Pro Medium" w:hAnsi="Amasis MT Pro Medium" w:cs="Aharoni"/>
          <w:b/>
          <w:bCs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b/>
          <w:bCs/>
          <w:color w:val="000000"/>
          <w:sz w:val="28"/>
          <w:szCs w:val="28"/>
        </w:rPr>
        <w:t xml:space="preserve">In </w:t>
      </w:r>
      <w:proofErr w:type="spellStart"/>
      <w:r w:rsidR="002C311C" w:rsidRPr="00F25D40">
        <w:rPr>
          <w:rFonts w:ascii="Amasis MT Pro Medium" w:hAnsi="Amasis MT Pro Medium" w:cs="Aharoni"/>
          <w:b/>
          <w:bCs/>
          <w:color w:val="000000"/>
          <w:sz w:val="28"/>
          <w:szCs w:val="28"/>
        </w:rPr>
        <w:t>pgm.cs</w:t>
      </w:r>
      <w:r w:rsidR="00603D3A" w:rsidRPr="00F25D40">
        <w:rPr>
          <w:rFonts w:ascii="Amasis MT Pro Medium" w:hAnsi="Amasis MT Pro Medium" w:cs="Aharoni"/>
          <w:b/>
          <w:bCs/>
          <w:color w:val="000000"/>
          <w:sz w:val="28"/>
          <w:szCs w:val="28"/>
        </w:rPr>
        <w:t>,in</w:t>
      </w:r>
      <w:proofErr w:type="spellEnd"/>
      <w:r w:rsidR="00603D3A" w:rsidRPr="00F25D40">
        <w:rPr>
          <w:rFonts w:ascii="Amasis MT Pro Medium" w:hAnsi="Amasis MT Pro Medium" w:cs="Aharoni"/>
          <w:b/>
          <w:bCs/>
          <w:color w:val="000000"/>
          <w:sz w:val="28"/>
          <w:szCs w:val="28"/>
        </w:rPr>
        <w:t xml:space="preserve"> try block </w:t>
      </w:r>
      <w:r w:rsidR="002C311C" w:rsidRPr="00F25D40">
        <w:rPr>
          <w:rFonts w:ascii="Amasis MT Pro Medium" w:hAnsi="Amasis MT Pro Medium" w:cs="Aharoni"/>
          <w:b/>
          <w:bCs/>
          <w:color w:val="000000"/>
          <w:sz w:val="28"/>
          <w:szCs w:val="28"/>
        </w:rPr>
        <w:t xml:space="preserve">define a </w:t>
      </w:r>
      <w:proofErr w:type="spellStart"/>
      <w:proofErr w:type="gramStart"/>
      <w:r w:rsidR="002C311C" w:rsidRPr="00F25D40">
        <w:rPr>
          <w:rFonts w:ascii="Amasis MT Pro Medium" w:hAnsi="Amasis MT Pro Medium" w:cs="Aharoni"/>
          <w:b/>
          <w:bCs/>
          <w:color w:val="000000"/>
          <w:sz w:val="28"/>
          <w:szCs w:val="28"/>
        </w:rPr>
        <w:t>scope..</w:t>
      </w:r>
      <w:proofErr w:type="gramEnd"/>
      <w:r w:rsidR="002C311C" w:rsidRPr="00F25D40">
        <w:rPr>
          <w:rFonts w:ascii="Amasis MT Pro Medium" w:hAnsi="Amasis MT Pro Medium" w:cs="Aharoni"/>
          <w:b/>
          <w:bCs/>
          <w:color w:val="000000"/>
          <w:sz w:val="28"/>
          <w:szCs w:val="28"/>
        </w:rPr>
        <w:t>so</w:t>
      </w:r>
      <w:proofErr w:type="spellEnd"/>
      <w:r w:rsidR="002C311C" w:rsidRPr="00F25D40">
        <w:rPr>
          <w:rFonts w:ascii="Amasis MT Pro Medium" w:hAnsi="Amasis MT Pro Medium" w:cs="Aharoni"/>
          <w:b/>
          <w:bCs/>
          <w:color w:val="000000"/>
          <w:sz w:val="28"/>
          <w:szCs w:val="28"/>
        </w:rPr>
        <w:t xml:space="preserve"> that after execute the </w:t>
      </w:r>
      <w:proofErr w:type="spellStart"/>
      <w:r w:rsidR="002C311C" w:rsidRPr="00F25D40">
        <w:rPr>
          <w:rFonts w:ascii="Amasis MT Pro Medium" w:hAnsi="Amasis MT Pro Medium" w:cs="Aharoni"/>
          <w:b/>
          <w:bCs/>
          <w:color w:val="000000"/>
          <w:sz w:val="28"/>
          <w:szCs w:val="28"/>
        </w:rPr>
        <w:t>pgm</w:t>
      </w:r>
      <w:proofErr w:type="spellEnd"/>
      <w:r w:rsidR="002C311C" w:rsidRPr="00F25D40">
        <w:rPr>
          <w:rFonts w:ascii="Amasis MT Pro Medium" w:hAnsi="Amasis MT Pro Medium" w:cs="Aharoni"/>
          <w:b/>
          <w:bCs/>
          <w:color w:val="000000"/>
          <w:sz w:val="28"/>
          <w:szCs w:val="28"/>
        </w:rPr>
        <w:t xml:space="preserve"> timer will start</w:t>
      </w:r>
    </w:p>
    <w:p w14:paraId="1924368B" w14:textId="77777777" w:rsidR="00603D3A" w:rsidRPr="00F25D40" w:rsidRDefault="00603D3A" w:rsidP="00603D3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FF"/>
          <w:sz w:val="19"/>
          <w:szCs w:val="19"/>
        </w:rPr>
        <w:t>using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(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var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scope =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app.Services.CreateScope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())</w:t>
      </w:r>
    </w:p>
    <w:p w14:paraId="1D4D37A8" w14:textId="77777777" w:rsidR="00603D3A" w:rsidRPr="00F25D40" w:rsidRDefault="00603D3A" w:rsidP="00603D3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{</w:t>
      </w:r>
    </w:p>
    <w:p w14:paraId="365CF49C" w14:textId="77777777" w:rsidR="00603D3A" w:rsidRPr="00F25D40" w:rsidRDefault="00603D3A" w:rsidP="00603D3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var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smssender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=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scope.ServiceProvider.GetRequiredService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ITwilioSmsSender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&gt;(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2720D093" w14:textId="77777777" w:rsidR="00603D3A" w:rsidRPr="00F25D40" w:rsidRDefault="00603D3A" w:rsidP="00603D3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30EE7151" w14:textId="77777777" w:rsidR="00603D3A" w:rsidRPr="00F25D40" w:rsidRDefault="00603D3A" w:rsidP="00603D3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smssender.StartTimerAsync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467E0911" w14:textId="77777777" w:rsidR="00603D3A" w:rsidRPr="00F25D40" w:rsidRDefault="00603D3A" w:rsidP="00603D3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}</w:t>
      </w:r>
    </w:p>
    <w:p w14:paraId="6C2EA671" w14:textId="77777777" w:rsidR="00603D3A" w:rsidRPr="00F25D40" w:rsidRDefault="00603D3A" w:rsidP="00603D3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await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app.RunAsync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56C84B29" w14:textId="51185BDF" w:rsidR="002C311C" w:rsidRPr="00F25D40" w:rsidRDefault="00603D3A" w:rsidP="00603D3A">
      <w:pPr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return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0;</w:t>
      </w:r>
      <w:proofErr w:type="gramEnd"/>
    </w:p>
    <w:p w14:paraId="2E895474" w14:textId="6579A2D5" w:rsidR="00C4784C" w:rsidRPr="00F25D40" w:rsidRDefault="00C4784C" w:rsidP="00603D3A">
      <w:pPr>
        <w:rPr>
          <w:rFonts w:ascii="Amasis MT Pro Medium" w:hAnsi="Amasis MT Pro Medium" w:cs="Aharoni"/>
          <w:color w:val="000000"/>
          <w:sz w:val="19"/>
          <w:szCs w:val="19"/>
        </w:rPr>
      </w:pPr>
    </w:p>
    <w:p w14:paraId="0668A42B" w14:textId="776EB07A" w:rsidR="00C4784C" w:rsidRPr="00F25D40" w:rsidRDefault="00C4784C" w:rsidP="00603D3A">
      <w:pPr>
        <w:rPr>
          <w:rFonts w:ascii="Amasis MT Pro Medium" w:hAnsi="Amasis MT Pro Medium" w:cs="Aharoni"/>
          <w:color w:val="000000"/>
          <w:sz w:val="19"/>
          <w:szCs w:val="19"/>
        </w:rPr>
      </w:pPr>
    </w:p>
    <w:p w14:paraId="23F2DDDD" w14:textId="6F386DE8" w:rsidR="00DA526B" w:rsidRPr="00F25D40" w:rsidRDefault="00CF2B30" w:rsidP="00CF2B30">
      <w:pPr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sz w:val="28"/>
          <w:szCs w:val="28"/>
          <w:highlight w:val="yellow"/>
          <w:lang w:eastAsia="en-IN"/>
        </w:rPr>
        <w:t xml:space="preserve"> </w:t>
      </w:r>
      <w:r w:rsidR="00DA526B" w:rsidRPr="00F25D40">
        <w:rPr>
          <w:rFonts w:ascii="Amasis MT Pro Medium" w:hAnsi="Amasis MT Pro Medium" w:cs="Aharoni"/>
          <w:sz w:val="28"/>
          <w:szCs w:val="28"/>
          <w:highlight w:val="yellow"/>
          <w:lang w:eastAsia="en-IN"/>
        </w:rPr>
        <w:t xml:space="preserve">The list of all the upcoming appointments </w:t>
      </w:r>
    </w:p>
    <w:p w14:paraId="4FF7A818" w14:textId="5572E2E4" w:rsidR="00AD7768" w:rsidRPr="00F25D40" w:rsidRDefault="00AD7768" w:rsidP="006D7AB2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sz w:val="28"/>
          <w:szCs w:val="28"/>
          <w:lang w:eastAsia="en-IN"/>
        </w:rPr>
        <w:t xml:space="preserve">Create method in </w:t>
      </w:r>
      <w:proofErr w:type="spellStart"/>
      <w:r w:rsidRPr="00F25D40">
        <w:rPr>
          <w:rFonts w:ascii="Amasis MT Pro Medium" w:hAnsi="Amasis MT Pro Medium" w:cs="Aharoni"/>
          <w:sz w:val="28"/>
          <w:szCs w:val="28"/>
          <w:lang w:eastAsia="en-IN"/>
        </w:rPr>
        <w:t>Icustomer</w:t>
      </w:r>
      <w:proofErr w:type="spellEnd"/>
    </w:p>
    <w:p w14:paraId="337715E7" w14:textId="1701DE08" w:rsidR="00AD7768" w:rsidRPr="00F25D40" w:rsidRDefault="00CF2B30" w:rsidP="00CF2B30">
      <w:pPr>
        <w:pStyle w:val="ListParagraph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Task&lt;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PagedResultDto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CustomerDto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&gt;&gt;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UpcomingAppointment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GetCustomersInput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input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3DAFA15D" w14:textId="77777777" w:rsidR="00CF2B30" w:rsidRPr="00F25D40" w:rsidRDefault="00CF2B30" w:rsidP="00CF2B30">
      <w:pPr>
        <w:pStyle w:val="ListParagraph"/>
        <w:rPr>
          <w:rFonts w:ascii="Amasis MT Pro Medium" w:hAnsi="Amasis MT Pro Medium" w:cs="Aharoni"/>
          <w:color w:val="000000"/>
          <w:sz w:val="28"/>
          <w:szCs w:val="28"/>
        </w:rPr>
      </w:pPr>
    </w:p>
    <w:p w14:paraId="3E55E882" w14:textId="3417D2D6" w:rsidR="00EC5649" w:rsidRPr="00F25D40" w:rsidRDefault="00EC5649" w:rsidP="006D7AB2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sz w:val="28"/>
          <w:szCs w:val="28"/>
          <w:lang w:eastAsia="en-IN"/>
        </w:rPr>
        <w:t xml:space="preserve">In customer Service create method </w:t>
      </w:r>
      <w:proofErr w:type="spellStart"/>
      <w:r w:rsidR="00AD7768" w:rsidRPr="00F25D40">
        <w:rPr>
          <w:rFonts w:ascii="Amasis MT Pro Medium" w:hAnsi="Amasis MT Pro Medium" w:cs="Aharoni"/>
          <w:sz w:val="28"/>
          <w:szCs w:val="28"/>
          <w:lang w:eastAsia="en-IN"/>
        </w:rPr>
        <w:t>UpcomingAppointments</w:t>
      </w:r>
      <w:proofErr w:type="spellEnd"/>
      <w:r w:rsidR="00AD7768" w:rsidRPr="00F25D40">
        <w:rPr>
          <w:rFonts w:ascii="Amasis MT Pro Medium" w:hAnsi="Amasis MT Pro Medium" w:cs="Aharoni"/>
          <w:sz w:val="28"/>
          <w:szCs w:val="28"/>
          <w:lang w:eastAsia="en-IN"/>
        </w:rPr>
        <w:t xml:space="preserve"> and add following query</w:t>
      </w:r>
    </w:p>
    <w:p w14:paraId="0D64380C" w14:textId="77777777" w:rsidR="00AD7768" w:rsidRPr="00F25D40" w:rsidRDefault="00AD7768" w:rsidP="00AD776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FF"/>
          <w:sz w:val="19"/>
          <w:szCs w:val="19"/>
        </w:rPr>
        <w:t>public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virtual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async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Task&lt;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PagedResultDto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CustomerDto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&gt;&gt;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UpcomingAppointment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GetCustomersInput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input)</w:t>
      </w:r>
    </w:p>
    <w:p w14:paraId="58C6D463" w14:textId="77777777" w:rsidR="00AD7768" w:rsidRPr="00F25D40" w:rsidRDefault="00AD7768" w:rsidP="00AD776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{</w:t>
      </w:r>
    </w:p>
    <w:p w14:paraId="5ECEC45D" w14:textId="77777777" w:rsidR="00AD7768" w:rsidRPr="00F25D40" w:rsidRDefault="00AD7768" w:rsidP="00AD776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7295CA0A" w14:textId="6C992936" w:rsidR="00AD7768" w:rsidRPr="00F25D40" w:rsidRDefault="00AD7768" w:rsidP="00AD776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</w:p>
    <w:p w14:paraId="7774C91B" w14:textId="77777777" w:rsidR="00AD7768" w:rsidRPr="00F25D40" w:rsidRDefault="00AD7768" w:rsidP="00AD776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IQueryable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&lt;Customer&gt;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queryable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=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await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_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customerRepository.GetQueryableAsync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56540B2A" w14:textId="77777777" w:rsidR="00AD7768" w:rsidRPr="00F25D40" w:rsidRDefault="00AD7768" w:rsidP="00AD776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713D3BEC" w14:textId="77777777" w:rsidR="00AD7768" w:rsidRPr="00F25D40" w:rsidRDefault="00AD7768" w:rsidP="00AD776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var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customer = (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from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b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in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queryable</w:t>
      </w:r>
      <w:proofErr w:type="spellEnd"/>
    </w:p>
    <w:p w14:paraId="5530BBA1" w14:textId="77777777" w:rsidR="00AD7768" w:rsidRPr="00F25D40" w:rsidRDefault="00AD7768" w:rsidP="00AD776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where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b.AppointmentDate.Date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==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DateTime.Now.AddDays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(+1).Date</w:t>
      </w:r>
    </w:p>
    <w:p w14:paraId="499AE2BC" w14:textId="77777777" w:rsidR="00AD7768" w:rsidRPr="00F25D40" w:rsidRDefault="00AD7768" w:rsidP="00AD776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select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b).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ToList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55F91891" w14:textId="77777777" w:rsidR="00AD7768" w:rsidRPr="00F25D40" w:rsidRDefault="00AD7768" w:rsidP="00AD776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return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new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PagedResultDto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CustomerDto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&gt;</w:t>
      </w:r>
    </w:p>
    <w:p w14:paraId="50305D73" w14:textId="77777777" w:rsidR="00AD7768" w:rsidRPr="00F25D40" w:rsidRDefault="00AD7768" w:rsidP="00AD776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{</w:t>
      </w:r>
    </w:p>
    <w:p w14:paraId="6A7DD865" w14:textId="77777777" w:rsidR="00AD7768" w:rsidRPr="00F25D40" w:rsidRDefault="00AD7768" w:rsidP="00AD776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78E38FCD" w14:textId="77777777" w:rsidR="00AD7768" w:rsidRPr="00F25D40" w:rsidRDefault="00AD7768" w:rsidP="00AD776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Items =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ObjectMapper.Map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&lt;List&lt;Customer&gt;, List&lt;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CustomerDto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&gt;&gt;(customer)</w:t>
      </w:r>
    </w:p>
    <w:p w14:paraId="4D10A801" w14:textId="77777777" w:rsidR="00AD7768" w:rsidRPr="00F25D40" w:rsidRDefault="00AD7768" w:rsidP="00AD776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};</w:t>
      </w:r>
    </w:p>
    <w:p w14:paraId="130A0402" w14:textId="77777777" w:rsidR="00AD7768" w:rsidRPr="00F25D40" w:rsidRDefault="00AD7768" w:rsidP="00AD776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1FC1CD94" w14:textId="33EC9EE3" w:rsidR="00AD7768" w:rsidRPr="00F25D40" w:rsidRDefault="00AD7768" w:rsidP="006A4548">
      <w:pPr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lastRenderedPageBreak/>
        <w:t xml:space="preserve">       }</w:t>
      </w:r>
    </w:p>
    <w:p w14:paraId="303371A0" w14:textId="27AF8572" w:rsidR="006A4548" w:rsidRPr="00F25D40" w:rsidRDefault="006A4548" w:rsidP="00AD7768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color w:val="000000"/>
          <w:sz w:val="28"/>
          <w:szCs w:val="28"/>
        </w:rPr>
        <w:t>Call this method in controller</w:t>
      </w:r>
    </w:p>
    <w:p w14:paraId="750C0CAA" w14:textId="77777777" w:rsidR="006C5B0C" w:rsidRPr="00F25D40" w:rsidRDefault="006C5B0C" w:rsidP="006C5B0C">
      <w:pPr>
        <w:autoSpaceDE w:val="0"/>
        <w:autoSpaceDN w:val="0"/>
        <w:adjustRightInd w:val="0"/>
        <w:spacing w:after="0" w:line="240" w:lineRule="auto"/>
        <w:ind w:left="360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>[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HttpGet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r w:rsidRPr="00F25D40">
        <w:rPr>
          <w:rFonts w:ascii="Amasis MT Pro Medium" w:hAnsi="Amasis MT Pro Medium" w:cs="Aharoni"/>
          <w:color w:val="A31515"/>
          <w:sz w:val="19"/>
          <w:szCs w:val="19"/>
        </w:rPr>
        <w:t>"Upcoming"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>)]</w:t>
      </w:r>
    </w:p>
    <w:p w14:paraId="6A4ED6EF" w14:textId="54DC4CD8" w:rsidR="006C5B0C" w:rsidRPr="00F25D40" w:rsidRDefault="006C5B0C" w:rsidP="006C5B0C">
      <w:pPr>
        <w:autoSpaceDE w:val="0"/>
        <w:autoSpaceDN w:val="0"/>
        <w:adjustRightInd w:val="0"/>
        <w:spacing w:after="0" w:line="240" w:lineRule="auto"/>
        <w:ind w:left="360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</w:t>
      </w:r>
    </w:p>
    <w:p w14:paraId="6D986E5B" w14:textId="77777777" w:rsidR="006C5B0C" w:rsidRPr="00F25D40" w:rsidRDefault="006C5B0C" w:rsidP="006C5B0C">
      <w:pPr>
        <w:autoSpaceDE w:val="0"/>
        <w:autoSpaceDN w:val="0"/>
        <w:adjustRightInd w:val="0"/>
        <w:spacing w:after="0" w:line="240" w:lineRule="auto"/>
        <w:ind w:left="360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public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virtual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async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Task&lt;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PagedResultDto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CustomerDto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&gt;&gt;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UpcomingAppointment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GetCustomersInput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input)</w:t>
      </w:r>
    </w:p>
    <w:p w14:paraId="0BCE899B" w14:textId="77777777" w:rsidR="006C5B0C" w:rsidRPr="00F25D40" w:rsidRDefault="006C5B0C" w:rsidP="006C5B0C">
      <w:pPr>
        <w:autoSpaceDE w:val="0"/>
        <w:autoSpaceDN w:val="0"/>
        <w:adjustRightInd w:val="0"/>
        <w:spacing w:after="0" w:line="240" w:lineRule="auto"/>
        <w:ind w:left="360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{</w:t>
      </w:r>
    </w:p>
    <w:p w14:paraId="0D81AC32" w14:textId="77777777" w:rsidR="006C5B0C" w:rsidRPr="00F25D40" w:rsidRDefault="006C5B0C" w:rsidP="006C5B0C">
      <w:pPr>
        <w:autoSpaceDE w:val="0"/>
        <w:autoSpaceDN w:val="0"/>
        <w:adjustRightInd w:val="0"/>
        <w:spacing w:after="0" w:line="240" w:lineRule="auto"/>
        <w:ind w:left="360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var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abc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=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await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_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customersAppService.UpcomingAppointment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(input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42B7A612" w14:textId="77777777" w:rsidR="006C5B0C" w:rsidRPr="00F25D40" w:rsidRDefault="006C5B0C" w:rsidP="006C5B0C">
      <w:pPr>
        <w:autoSpaceDE w:val="0"/>
        <w:autoSpaceDN w:val="0"/>
        <w:adjustRightInd w:val="0"/>
        <w:spacing w:after="0" w:line="240" w:lineRule="auto"/>
        <w:ind w:left="360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return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abc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;</w:t>
      </w:r>
      <w:proofErr w:type="gramEnd"/>
    </w:p>
    <w:p w14:paraId="1A6AEB51" w14:textId="77777777" w:rsidR="006C5B0C" w:rsidRPr="00F25D40" w:rsidRDefault="006C5B0C" w:rsidP="006C5B0C">
      <w:pPr>
        <w:autoSpaceDE w:val="0"/>
        <w:autoSpaceDN w:val="0"/>
        <w:adjustRightInd w:val="0"/>
        <w:spacing w:after="0" w:line="240" w:lineRule="auto"/>
        <w:ind w:left="360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}</w:t>
      </w:r>
    </w:p>
    <w:p w14:paraId="139F2223" w14:textId="56CC7D25" w:rsidR="006C5B0C" w:rsidRPr="00F25D40" w:rsidRDefault="006C5B0C" w:rsidP="006C5B0C">
      <w:pPr>
        <w:pStyle w:val="ListParagraph"/>
        <w:rPr>
          <w:rFonts w:ascii="Amasis MT Pro Medium" w:hAnsi="Amasis MT Pro Medium" w:cs="Aharoni"/>
          <w:color w:val="000000"/>
          <w:sz w:val="28"/>
          <w:szCs w:val="28"/>
        </w:rPr>
      </w:pPr>
    </w:p>
    <w:p w14:paraId="1195040D" w14:textId="26998FA2" w:rsidR="002A0EA2" w:rsidRPr="00F25D40" w:rsidRDefault="002A0EA2" w:rsidP="002A0EA2">
      <w:pPr>
        <w:rPr>
          <w:rFonts w:ascii="Amasis MT Pro Medium" w:hAnsi="Amasis MT Pro Medium" w:cs="Aharoni"/>
          <w:sz w:val="28"/>
          <w:szCs w:val="28"/>
          <w:lang w:eastAsia="en-IN"/>
        </w:rPr>
      </w:pPr>
      <w:r w:rsidRPr="00F25D40">
        <w:rPr>
          <w:rFonts w:ascii="Amasis MT Pro Medium" w:hAnsi="Amasis MT Pro Medium" w:cs="Aharoni"/>
          <w:sz w:val="28"/>
          <w:szCs w:val="28"/>
          <w:highlight w:val="yellow"/>
          <w:lang w:eastAsia="en-IN"/>
        </w:rPr>
        <w:t xml:space="preserve">The list of all the Cancelled appointments </w:t>
      </w:r>
    </w:p>
    <w:p w14:paraId="6C28035B" w14:textId="574FB311" w:rsidR="00DC2629" w:rsidRPr="00F25D40" w:rsidRDefault="00DC2629" w:rsidP="00DC2629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sz w:val="28"/>
          <w:szCs w:val="28"/>
          <w:lang w:eastAsia="en-IN"/>
        </w:rPr>
      </w:pPr>
      <w:r w:rsidRPr="00F25D40">
        <w:rPr>
          <w:rFonts w:ascii="Amasis MT Pro Medium" w:hAnsi="Amasis MT Pro Medium" w:cs="Aharoni"/>
          <w:sz w:val="28"/>
          <w:szCs w:val="28"/>
          <w:lang w:eastAsia="en-IN"/>
        </w:rPr>
        <w:t xml:space="preserve">Add method in </w:t>
      </w:r>
      <w:proofErr w:type="spellStart"/>
      <w:r w:rsidRPr="00F25D40">
        <w:rPr>
          <w:rFonts w:ascii="Amasis MT Pro Medium" w:hAnsi="Amasis MT Pro Medium" w:cs="Aharoni"/>
          <w:sz w:val="28"/>
          <w:szCs w:val="28"/>
          <w:lang w:eastAsia="en-IN"/>
        </w:rPr>
        <w:t>ITwilioSmsSender</w:t>
      </w:r>
      <w:proofErr w:type="spellEnd"/>
    </w:p>
    <w:p w14:paraId="22A76641" w14:textId="067ED393" w:rsidR="002A0EA2" w:rsidRPr="00F25D40" w:rsidRDefault="009B34ED" w:rsidP="002A0EA2">
      <w:pPr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>Task&lt;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PagedResultDto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CustomerDto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&gt;&gt;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DeletedDataAsync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496947B6" w14:textId="46705EBA" w:rsidR="00B749D0" w:rsidRPr="00F25D40" w:rsidRDefault="00B749D0" w:rsidP="00F17525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color w:val="000000"/>
          <w:sz w:val="28"/>
          <w:szCs w:val="28"/>
        </w:rPr>
        <w:t>Add following code in Service</w:t>
      </w:r>
    </w:p>
    <w:p w14:paraId="2E9C73C6" w14:textId="77777777" w:rsidR="00F17525" w:rsidRPr="00F25D40" w:rsidRDefault="00F17525" w:rsidP="00F17525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FF"/>
          <w:sz w:val="19"/>
          <w:szCs w:val="19"/>
        </w:rPr>
        <w:t>public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async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Task&lt;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PagedResultDto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CustomerDto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&gt;&gt;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DeletedDataAsync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()</w:t>
      </w:r>
    </w:p>
    <w:p w14:paraId="32607C43" w14:textId="0C099A48" w:rsidR="00F17525" w:rsidRPr="00F25D40" w:rsidRDefault="00F17525" w:rsidP="00F17525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{</w:t>
      </w:r>
    </w:p>
    <w:p w14:paraId="3A8BF5E0" w14:textId="77777777" w:rsidR="00F17525" w:rsidRPr="00F25D40" w:rsidRDefault="00F17525" w:rsidP="00F17525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using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(_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dataFilter.Disable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ISoftDelete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&gt;())</w:t>
      </w:r>
    </w:p>
    <w:p w14:paraId="26645C8E" w14:textId="77777777" w:rsidR="00F17525" w:rsidRPr="00F25D40" w:rsidRDefault="00F17525" w:rsidP="00F17525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{</w:t>
      </w:r>
    </w:p>
    <w:p w14:paraId="733F86AE" w14:textId="77777777" w:rsidR="00F17525" w:rsidRPr="00F25D40" w:rsidRDefault="00F17525" w:rsidP="00F17525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IQueryable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&lt;Customer&gt;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queryable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=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await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_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dbContextProvider.GetQueryableAsync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671EABE8" w14:textId="77777777" w:rsidR="00F17525" w:rsidRPr="00F25D40" w:rsidRDefault="00F17525" w:rsidP="00F17525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</w:t>
      </w:r>
      <w:r w:rsidRPr="00F25D40">
        <w:rPr>
          <w:rFonts w:ascii="Amasis MT Pro Medium" w:hAnsi="Amasis MT Pro Medium" w:cs="Aharoni"/>
          <w:color w:val="008000"/>
          <w:sz w:val="19"/>
          <w:szCs w:val="19"/>
        </w:rPr>
        <w:t xml:space="preserve">//var </w:t>
      </w:r>
      <w:proofErr w:type="spell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queryable</w:t>
      </w:r>
      <w:proofErr w:type="spellEnd"/>
      <w:r w:rsidRPr="00F25D40">
        <w:rPr>
          <w:rFonts w:ascii="Amasis MT Pro Medium" w:hAnsi="Amasis MT Pro Medium" w:cs="Aharoni"/>
          <w:color w:val="008000"/>
          <w:sz w:val="19"/>
          <w:szCs w:val="19"/>
        </w:rPr>
        <w:t>= _</w:t>
      </w:r>
      <w:proofErr w:type="spell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bd.Customers.ToList</w:t>
      </w:r>
      <w:proofErr w:type="spellEnd"/>
      <w:r w:rsidRPr="00F25D40">
        <w:rPr>
          <w:rFonts w:ascii="Amasis MT Pro Medium" w:hAnsi="Amasis MT Pro Medium" w:cs="Aharoni"/>
          <w:color w:val="008000"/>
          <w:sz w:val="19"/>
          <w:szCs w:val="19"/>
        </w:rPr>
        <w:t>(</w:t>
      </w:r>
      <w:proofErr w:type="gramStart"/>
      <w:r w:rsidRPr="00F25D40">
        <w:rPr>
          <w:rFonts w:ascii="Amasis MT Pro Medium" w:hAnsi="Amasis MT Pro Medium" w:cs="Aharoni"/>
          <w:color w:val="008000"/>
          <w:sz w:val="19"/>
          <w:szCs w:val="19"/>
        </w:rPr>
        <w:t>);</w:t>
      </w:r>
      <w:proofErr w:type="gramEnd"/>
    </w:p>
    <w:p w14:paraId="1EB5D64C" w14:textId="77777777" w:rsidR="00F17525" w:rsidRPr="00F25D40" w:rsidRDefault="00F17525" w:rsidP="00F17525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var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customer = (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from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b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in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queryable</w:t>
      </w:r>
      <w:proofErr w:type="spellEnd"/>
    </w:p>
    <w:p w14:paraId="40EAF47B" w14:textId="77777777" w:rsidR="00F17525" w:rsidRPr="00F25D40" w:rsidRDefault="00F17525" w:rsidP="00F17525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    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where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b.IsDeleted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==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true</w:t>
      </w:r>
    </w:p>
    <w:p w14:paraId="10B1E87B" w14:textId="77777777" w:rsidR="00F17525" w:rsidRPr="00F25D40" w:rsidRDefault="00F17525" w:rsidP="00F17525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    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select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b).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AsEnumerable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().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ToList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14306957" w14:textId="77777777" w:rsidR="00F17525" w:rsidRPr="00F25D40" w:rsidRDefault="00F17525" w:rsidP="00F17525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2045D9FE" w14:textId="77777777" w:rsidR="00F17525" w:rsidRPr="00F25D40" w:rsidRDefault="00F17525" w:rsidP="00F17525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return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new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PagedResultDto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CustomerDto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&gt;</w:t>
      </w:r>
    </w:p>
    <w:p w14:paraId="32C89F45" w14:textId="77777777" w:rsidR="00F17525" w:rsidRPr="00F25D40" w:rsidRDefault="00F17525" w:rsidP="00F17525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{</w:t>
      </w:r>
    </w:p>
    <w:p w14:paraId="5592E42B" w14:textId="77777777" w:rsidR="00F17525" w:rsidRPr="00F25D40" w:rsidRDefault="00F17525" w:rsidP="00F17525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    Items =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ObjectMapper.Map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&lt;List&lt;Customer&gt;, List&lt;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CustomerDto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&gt;&gt;(customer)</w:t>
      </w:r>
    </w:p>
    <w:p w14:paraId="7F48381C" w14:textId="77777777" w:rsidR="00F17525" w:rsidRPr="00F25D40" w:rsidRDefault="00F17525" w:rsidP="00F17525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};</w:t>
      </w:r>
    </w:p>
    <w:p w14:paraId="109D78FE" w14:textId="77777777" w:rsidR="00F17525" w:rsidRPr="00F25D40" w:rsidRDefault="00F17525" w:rsidP="00F17525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}</w:t>
      </w:r>
    </w:p>
    <w:p w14:paraId="5864E598" w14:textId="3DA89C4A" w:rsidR="00F17525" w:rsidRPr="00F25D40" w:rsidRDefault="00F17525" w:rsidP="006A0A8B">
      <w:pPr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}</w:t>
      </w:r>
    </w:p>
    <w:p w14:paraId="08809E26" w14:textId="216165E9" w:rsidR="00F17525" w:rsidRPr="00F25D40" w:rsidRDefault="006A0A8B" w:rsidP="00F17525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color w:val="000000"/>
          <w:sz w:val="28"/>
          <w:szCs w:val="28"/>
        </w:rPr>
        <w:t>Call in controller</w:t>
      </w:r>
    </w:p>
    <w:p w14:paraId="308F5BB6" w14:textId="451A0CD8" w:rsidR="006A0A8B" w:rsidRPr="00F25D40" w:rsidRDefault="006A0A8B" w:rsidP="006A0A8B">
      <w:pPr>
        <w:pStyle w:val="ListParagraph"/>
        <w:ind w:left="927"/>
        <w:rPr>
          <w:rFonts w:ascii="Amasis MT Pro Medium" w:hAnsi="Amasis MT Pro Medium" w:cs="Aharoni"/>
          <w:color w:val="000000"/>
          <w:sz w:val="28"/>
          <w:szCs w:val="28"/>
        </w:rPr>
      </w:pPr>
    </w:p>
    <w:p w14:paraId="1AAB2C60" w14:textId="77777777" w:rsidR="00BB5278" w:rsidRPr="00F25D40" w:rsidRDefault="00903ACF" w:rsidP="00BB527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</w:t>
      </w:r>
      <w:r w:rsidR="00BB5278" w:rsidRPr="00F25D40">
        <w:rPr>
          <w:rFonts w:ascii="Amasis MT Pro Medium" w:hAnsi="Amasis MT Pro Medium" w:cs="Aharoni"/>
          <w:color w:val="000000"/>
          <w:sz w:val="19"/>
          <w:szCs w:val="19"/>
        </w:rPr>
        <w:t>[</w:t>
      </w:r>
      <w:proofErr w:type="spellStart"/>
      <w:r w:rsidR="00BB5278" w:rsidRPr="00F25D40">
        <w:rPr>
          <w:rFonts w:ascii="Amasis MT Pro Medium" w:hAnsi="Amasis MT Pro Medium" w:cs="Aharoni"/>
          <w:color w:val="000000"/>
          <w:sz w:val="19"/>
          <w:szCs w:val="19"/>
        </w:rPr>
        <w:t>HttpGet</w:t>
      </w:r>
      <w:proofErr w:type="spellEnd"/>
      <w:r w:rsidR="00BB5278"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r w:rsidR="00BB5278" w:rsidRPr="00F25D40">
        <w:rPr>
          <w:rFonts w:ascii="Amasis MT Pro Medium" w:hAnsi="Amasis MT Pro Medium" w:cs="Aharoni"/>
          <w:color w:val="A31515"/>
          <w:sz w:val="19"/>
          <w:szCs w:val="19"/>
        </w:rPr>
        <w:t>"</w:t>
      </w:r>
      <w:proofErr w:type="spellStart"/>
      <w:r w:rsidR="00BB5278" w:rsidRPr="00F25D40">
        <w:rPr>
          <w:rFonts w:ascii="Amasis MT Pro Medium" w:hAnsi="Amasis MT Pro Medium" w:cs="Aharoni"/>
          <w:color w:val="A31515"/>
          <w:sz w:val="19"/>
          <w:szCs w:val="19"/>
        </w:rPr>
        <w:t>Deletedata</w:t>
      </w:r>
      <w:proofErr w:type="spellEnd"/>
      <w:r w:rsidR="00BB5278" w:rsidRPr="00F25D40">
        <w:rPr>
          <w:rFonts w:ascii="Amasis MT Pro Medium" w:hAnsi="Amasis MT Pro Medium" w:cs="Aharoni"/>
          <w:color w:val="A31515"/>
          <w:sz w:val="19"/>
          <w:szCs w:val="19"/>
        </w:rPr>
        <w:t>"</w:t>
      </w:r>
      <w:r w:rsidR="00BB5278" w:rsidRPr="00F25D40">
        <w:rPr>
          <w:rFonts w:ascii="Amasis MT Pro Medium" w:hAnsi="Amasis MT Pro Medium" w:cs="Aharoni"/>
          <w:color w:val="000000"/>
          <w:sz w:val="19"/>
          <w:szCs w:val="19"/>
        </w:rPr>
        <w:t>)]</w:t>
      </w:r>
    </w:p>
    <w:p w14:paraId="33D212BA" w14:textId="77777777" w:rsidR="00BB5278" w:rsidRPr="00F25D40" w:rsidRDefault="00BB5278" w:rsidP="00BB527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1D2537B9" w14:textId="77777777" w:rsidR="00BB5278" w:rsidRPr="00F25D40" w:rsidRDefault="00BB5278" w:rsidP="00BB527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public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virtual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async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Task&lt;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ActionResult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PagedResultDto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&lt;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CustomerDto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&gt;&gt;&gt;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deletedata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()</w:t>
      </w:r>
    </w:p>
    <w:p w14:paraId="37D778FE" w14:textId="77777777" w:rsidR="00BB5278" w:rsidRPr="00F25D40" w:rsidRDefault="00BB5278" w:rsidP="00BB527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{</w:t>
      </w:r>
    </w:p>
    <w:p w14:paraId="6049785F" w14:textId="77777777" w:rsidR="00BB5278" w:rsidRPr="00F25D40" w:rsidRDefault="00BB5278" w:rsidP="00BB527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try</w:t>
      </w:r>
    </w:p>
    <w:p w14:paraId="7D9BB504" w14:textId="77777777" w:rsidR="00BB5278" w:rsidRPr="00F25D40" w:rsidRDefault="00BB5278" w:rsidP="00BB527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{</w:t>
      </w:r>
    </w:p>
    <w:p w14:paraId="597C58DB" w14:textId="77777777" w:rsidR="00BB5278" w:rsidRPr="00F25D40" w:rsidRDefault="00BB5278" w:rsidP="00BB527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var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delete =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await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_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ismssender.DeletedDataAsync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1269B3E3" w14:textId="77777777" w:rsidR="00BB5278" w:rsidRPr="00F25D40" w:rsidRDefault="00BB5278" w:rsidP="00BB527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return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delete;</w:t>
      </w:r>
      <w:proofErr w:type="gramEnd"/>
    </w:p>
    <w:p w14:paraId="7C26B546" w14:textId="77777777" w:rsidR="00BB5278" w:rsidRPr="00F25D40" w:rsidRDefault="00BB5278" w:rsidP="00BB527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}</w:t>
      </w:r>
    </w:p>
    <w:p w14:paraId="740525E7" w14:textId="77777777" w:rsidR="00BB5278" w:rsidRPr="00F25D40" w:rsidRDefault="00BB5278" w:rsidP="00BB527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catch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(Exception ex)</w:t>
      </w:r>
    </w:p>
    <w:p w14:paraId="048C0948" w14:textId="545BB65B" w:rsidR="00BB5278" w:rsidRPr="00F25D40" w:rsidRDefault="00BB5278" w:rsidP="00BB527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{</w:t>
      </w:r>
    </w:p>
    <w:p w14:paraId="0B4CB419" w14:textId="77777777" w:rsidR="00BB5278" w:rsidRPr="00F25D40" w:rsidRDefault="00BB5278" w:rsidP="00BB527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    </w:t>
      </w:r>
      <w:r w:rsidRPr="00F25D40">
        <w:rPr>
          <w:rFonts w:ascii="Amasis MT Pro Medium" w:hAnsi="Amasis MT Pro Medium" w:cs="Aharoni"/>
          <w:color w:val="0000FF"/>
          <w:sz w:val="19"/>
          <w:szCs w:val="19"/>
        </w:rPr>
        <w:t>return</w:t>
      </w: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BadRequest</w:t>
      </w:r>
      <w:proofErr w:type="spellEnd"/>
      <w:r w:rsidRPr="00F25D40">
        <w:rPr>
          <w:rFonts w:ascii="Amasis MT Pro Medium" w:hAnsi="Amasis MT Pro Medium" w:cs="Aharoni"/>
          <w:color w:val="000000"/>
          <w:sz w:val="19"/>
          <w:szCs w:val="19"/>
        </w:rPr>
        <w:t>(</w:t>
      </w:r>
      <w:proofErr w:type="spell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ex.Message</w:t>
      </w:r>
      <w:proofErr w:type="spellEnd"/>
      <w:proofErr w:type="gramStart"/>
      <w:r w:rsidRPr="00F25D40">
        <w:rPr>
          <w:rFonts w:ascii="Amasis MT Pro Medium" w:hAnsi="Amasis MT Pro Medium" w:cs="Aharoni"/>
          <w:color w:val="000000"/>
          <w:sz w:val="19"/>
          <w:szCs w:val="19"/>
        </w:rPr>
        <w:t>);</w:t>
      </w:r>
      <w:proofErr w:type="gramEnd"/>
    </w:p>
    <w:p w14:paraId="18A5EB9E" w14:textId="77777777" w:rsidR="00BB5278" w:rsidRPr="00F25D40" w:rsidRDefault="00BB5278" w:rsidP="00BB527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    }</w:t>
      </w:r>
    </w:p>
    <w:p w14:paraId="6096EF09" w14:textId="304CB948" w:rsidR="00B749D0" w:rsidRPr="00F25D40" w:rsidRDefault="00BB5278" w:rsidP="00BB5278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28"/>
          <w:szCs w:val="28"/>
        </w:rPr>
      </w:pPr>
      <w:r w:rsidRPr="00F25D40">
        <w:rPr>
          <w:rFonts w:ascii="Amasis MT Pro Medium" w:hAnsi="Amasis MT Pro Medium" w:cs="Aharoni"/>
          <w:color w:val="000000"/>
          <w:sz w:val="19"/>
          <w:szCs w:val="19"/>
        </w:rPr>
        <w:t xml:space="preserve">        }</w:t>
      </w:r>
    </w:p>
    <w:p w14:paraId="2EBFA54C" w14:textId="6E1AFE1F" w:rsidR="00B749D0" w:rsidRDefault="00B749D0" w:rsidP="002A0EA2">
      <w:pPr>
        <w:rPr>
          <w:rFonts w:ascii="Amasis MT Pro Medium" w:hAnsi="Amasis MT Pro Medium" w:cs="Aharoni"/>
          <w:color w:val="000000"/>
          <w:sz w:val="19"/>
          <w:szCs w:val="19"/>
        </w:rPr>
      </w:pPr>
    </w:p>
    <w:p w14:paraId="1C93DE34" w14:textId="6FC03CF1" w:rsidR="00282A37" w:rsidRDefault="00282A37" w:rsidP="002A0EA2">
      <w:pPr>
        <w:rPr>
          <w:rFonts w:ascii="Amasis MT Pro Medium" w:hAnsi="Amasis MT Pro Medium" w:cs="Aharoni"/>
          <w:color w:val="000000"/>
          <w:sz w:val="19"/>
          <w:szCs w:val="19"/>
        </w:rPr>
      </w:pPr>
    </w:p>
    <w:p w14:paraId="3CEED167" w14:textId="68CFCB9A" w:rsidR="00282A37" w:rsidRPr="000A48FE" w:rsidRDefault="00282A37" w:rsidP="002A0EA2">
      <w:pPr>
        <w:rPr>
          <w:rFonts w:ascii="Amasis MT Pro Medium" w:hAnsi="Amasis MT Pro Medium" w:cs="Aharoni"/>
          <w:color w:val="000000"/>
          <w:sz w:val="36"/>
          <w:szCs w:val="36"/>
        </w:rPr>
      </w:pPr>
      <w:r w:rsidRPr="000A48FE">
        <w:rPr>
          <w:rFonts w:ascii="Amasis MT Pro Medium" w:hAnsi="Amasis MT Pro Medium" w:cs="Aharoni"/>
          <w:color w:val="000000"/>
          <w:sz w:val="36"/>
          <w:szCs w:val="36"/>
          <w:highlight w:val="yellow"/>
        </w:rPr>
        <w:lastRenderedPageBreak/>
        <w:t>Angular</w:t>
      </w:r>
      <w:r w:rsidR="00A739C3" w:rsidRPr="000A48FE">
        <w:rPr>
          <w:rFonts w:ascii="Amasis MT Pro Medium" w:hAnsi="Amasis MT Pro Medium" w:cs="Aharoni"/>
          <w:color w:val="000000"/>
          <w:sz w:val="36"/>
          <w:szCs w:val="36"/>
        </w:rPr>
        <w:t>:-</w:t>
      </w:r>
    </w:p>
    <w:p w14:paraId="06C2C8F6" w14:textId="21D06C44" w:rsidR="00F60A1F" w:rsidRPr="001B6242" w:rsidRDefault="00F60A1F" w:rsidP="002A0EA2">
      <w:pPr>
        <w:rPr>
          <w:rFonts w:ascii="Amasis MT Pro Medium" w:hAnsi="Amasis MT Pro Medium" w:cs="Aharoni"/>
          <w:color w:val="000000"/>
          <w:sz w:val="28"/>
          <w:szCs w:val="28"/>
        </w:rPr>
      </w:pPr>
      <w:r w:rsidRPr="001B6242">
        <w:rPr>
          <w:rFonts w:ascii="Amasis MT Pro Medium" w:hAnsi="Amasis MT Pro Medium" w:cs="Aharoni"/>
          <w:color w:val="000000"/>
          <w:sz w:val="28"/>
          <w:szCs w:val="28"/>
        </w:rPr>
        <w:t xml:space="preserve">Add </w:t>
      </w:r>
      <w:ins w:id="0" w:author="Shivani Bhalerao" w:date="2022-09-13T11:55:00Z">
        <w:r w:rsidR="00B8363D">
          <w:rPr>
            <w:rFonts w:ascii="Amasis MT Pro Medium" w:hAnsi="Amasis MT Pro Medium" w:cs="Aharoni"/>
            <w:color w:val="000000"/>
            <w:sz w:val="28"/>
            <w:szCs w:val="28"/>
          </w:rPr>
          <w:t xml:space="preserve">the </w:t>
        </w:r>
      </w:ins>
      <w:r w:rsidRPr="001B6242">
        <w:rPr>
          <w:rFonts w:ascii="Amasis MT Pro Medium" w:hAnsi="Amasis MT Pro Medium" w:cs="Aharoni"/>
          <w:color w:val="000000"/>
          <w:sz w:val="28"/>
          <w:szCs w:val="28"/>
        </w:rPr>
        <w:t xml:space="preserve">following code </w:t>
      </w:r>
      <w:r w:rsidR="004845F2" w:rsidRPr="001B6242">
        <w:rPr>
          <w:rFonts w:ascii="Amasis MT Pro Medium" w:hAnsi="Amasis MT Pro Medium" w:cs="Aharoni"/>
          <w:color w:val="000000"/>
          <w:sz w:val="28"/>
          <w:szCs w:val="28"/>
        </w:rPr>
        <w:t>in Service</w:t>
      </w:r>
    </w:p>
    <w:p w14:paraId="013C573B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getUpcomingAppointments</w:t>
      </w:r>
      <w:proofErr w:type="spellEnd"/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E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02EB1EF2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restService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</w:t>
      </w:r>
      <w:proofErr w:type="spellEnd"/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PagedResultDto</w:t>
      </w:r>
      <w:proofErr w:type="spellEnd"/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CustomerDto</w:t>
      </w:r>
      <w:proofErr w:type="spellEnd"/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&gt;&gt;({</w:t>
      </w:r>
    </w:p>
    <w:p w14:paraId="110ED959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B4E97D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AE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AE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/app/customers/Upcoming'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6E0371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//params: {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filterText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input.filterText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name: input.name, address: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input.address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mobileNumber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input.mobileNumber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appointmentDateMin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input.appointmentDateMin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appointmentDateMax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input.appointmentDateMax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verificationStatus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input.verificationStatus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sorting: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input.sorting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skipCount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input.skipCount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maxResultCount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input.maxResultCount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},</w:t>
      </w:r>
    </w:p>
    <w:p w14:paraId="5B86C986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CEE0D1B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  <w:proofErr w:type="spellStart"/>
      <w:r w:rsidRPr="00AE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apiName</w:t>
      </w:r>
      <w:proofErr w:type="spellEnd"/>
      <w:r w:rsidRPr="00AE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apiName</w:t>
      </w:r>
      <w:proofErr w:type="spellEnd"/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Start"/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79AADD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CA2E5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E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DeletedAppoinments</w:t>
      </w:r>
      <w:proofErr w:type="spellEnd"/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E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5D221763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E815E4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59CBF5F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restService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</w:t>
      </w:r>
      <w:proofErr w:type="spellEnd"/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PagedResultDto</w:t>
      </w:r>
      <w:proofErr w:type="spellEnd"/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CustomerDto</w:t>
      </w:r>
      <w:proofErr w:type="spellEnd"/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&gt;&gt;({</w:t>
      </w:r>
    </w:p>
    <w:p w14:paraId="69665695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6147F61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675946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AE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AE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/app/customers/</w:t>
      </w:r>
      <w:proofErr w:type="spellStart"/>
      <w:r w:rsidRPr="00AE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Deletedata</w:t>
      </w:r>
      <w:proofErr w:type="spellEnd"/>
      <w:r w:rsidRPr="00AE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D88C46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//params: {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filterText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input.filterText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name: input.name, address: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input.address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mobileNumber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input.mobileNumber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appointmentDateMin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input.appointmentDateMin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appointmentDateMax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input.appointmentDateMax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verificationStatus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input.verificationStatus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sorting: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input.sorting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skipCount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input.skipCount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maxResultCount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input.maxResultCount</w:t>
      </w:r>
      <w:proofErr w:type="spellEnd"/>
      <w:r w:rsidRPr="00AE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},</w:t>
      </w:r>
    </w:p>
    <w:p w14:paraId="2C8A3BF6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E2B20BC" w14:textId="77777777" w:rsidR="00AE4A52" w:rsidRP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  <w:proofErr w:type="spellStart"/>
      <w:r w:rsidRPr="00AE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apiName</w:t>
      </w:r>
      <w:proofErr w:type="spellEnd"/>
      <w:r w:rsidRPr="00AE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apiName</w:t>
      </w:r>
      <w:proofErr w:type="spellEnd"/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Start"/>
      <w:r w:rsidRPr="00AE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793BA5D" w14:textId="328C57A5" w:rsidR="00AE4A52" w:rsidRDefault="00AE4A5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B1FF2" w14:textId="77777777" w:rsidR="004845F2" w:rsidRPr="00AE4A52" w:rsidRDefault="004845F2" w:rsidP="00AE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D2151" w14:textId="3ED559EF" w:rsidR="00FE0512" w:rsidRDefault="00FE0512" w:rsidP="002A0EA2">
      <w:pPr>
        <w:rPr>
          <w:rFonts w:ascii="Amasis MT Pro Medium" w:hAnsi="Amasis MT Pro Medium" w:cs="Aharoni"/>
          <w:color w:val="000000"/>
          <w:sz w:val="44"/>
          <w:szCs w:val="44"/>
        </w:rPr>
      </w:pPr>
    </w:p>
    <w:p w14:paraId="19E8098E" w14:textId="5B87CC80" w:rsidR="004845F2" w:rsidRPr="001B6242" w:rsidRDefault="004845F2" w:rsidP="002A0EA2">
      <w:pPr>
        <w:rPr>
          <w:rFonts w:ascii="Amasis MT Pro Medium" w:hAnsi="Amasis MT Pro Medium" w:cs="Aharoni"/>
          <w:color w:val="000000"/>
          <w:sz w:val="28"/>
          <w:szCs w:val="28"/>
        </w:rPr>
      </w:pPr>
      <w:r w:rsidRPr="001B6242">
        <w:rPr>
          <w:rFonts w:ascii="Amasis MT Pro Medium" w:hAnsi="Amasis MT Pro Medium" w:cs="Aharoni"/>
          <w:color w:val="000000"/>
          <w:sz w:val="28"/>
          <w:szCs w:val="28"/>
        </w:rPr>
        <w:t xml:space="preserve">Add following code in </w:t>
      </w:r>
      <w:proofErr w:type="spellStart"/>
      <w:r w:rsidR="000A2BF1" w:rsidRPr="001B6242">
        <w:rPr>
          <w:rFonts w:ascii="Amasis MT Pro Medium" w:hAnsi="Amasis MT Pro Medium" w:cs="Aharoni"/>
          <w:color w:val="000000"/>
          <w:sz w:val="28"/>
          <w:szCs w:val="28"/>
        </w:rPr>
        <w:t>ts</w:t>
      </w:r>
      <w:proofErr w:type="spellEnd"/>
      <w:r w:rsidR="000A2BF1" w:rsidRPr="001B6242">
        <w:rPr>
          <w:rFonts w:ascii="Amasis MT Pro Medium" w:hAnsi="Amasis MT Pro Medium" w:cs="Aharoni"/>
          <w:color w:val="000000"/>
          <w:sz w:val="28"/>
          <w:szCs w:val="28"/>
        </w:rPr>
        <w:t xml:space="preserve"> file to list upcoming and </w:t>
      </w:r>
      <w:r w:rsidR="000E6389" w:rsidRPr="001B6242">
        <w:rPr>
          <w:rFonts w:ascii="Amasis MT Pro Medium" w:hAnsi="Amasis MT Pro Medium" w:cs="Aharoni"/>
          <w:color w:val="000000"/>
          <w:sz w:val="28"/>
          <w:szCs w:val="28"/>
        </w:rPr>
        <w:t>cancelled appointment</w:t>
      </w:r>
    </w:p>
    <w:p w14:paraId="7C013DA8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</w:t>
      </w:r>
      <w:proofErr w:type="gramEnd"/>
      <w:r w:rsidRPr="00462F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14:paraId="56A74107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62F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getUpcomingappointment</w:t>
      </w:r>
      <w:proofErr w:type="spellEnd"/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9769211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4CE7EEE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2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_apiservice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getUpcomingAppointments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62F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62F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62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E82165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455C441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56E408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576D3DC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62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proofErr w:type="spellEnd"/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spellEnd"/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5AAA674D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649E0A5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B3BF474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14:paraId="761DF029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2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proofErr w:type="spellEnd"/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355FE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056F047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4CA924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deleteappointments</w:t>
      </w:r>
      <w:proofErr w:type="spellEnd"/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</w:t>
      </w:r>
      <w:proofErr w:type="gramEnd"/>
      <w:r w:rsidRPr="00462F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14:paraId="22017949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2F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getDeletedData</w:t>
      </w:r>
      <w:proofErr w:type="spellEnd"/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D96A9A1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7F6639A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257C3D2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2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apiservice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DeletedAppoinments</w:t>
      </w:r>
      <w:proofErr w:type="spellEnd"/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62F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62F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62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FFFD98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B093CD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22E24F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850CB6F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62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deleteappointments</w:t>
      </w:r>
      <w:proofErr w:type="spellEnd"/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spellEnd"/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7E996040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D0E6BE9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D4EC2CF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14:paraId="219427AA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2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proofErr w:type="spellEnd"/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C25B88" w14:textId="77777777" w:rsidR="00462F1F" w:rsidRPr="00462F1F" w:rsidRDefault="00462F1F" w:rsidP="0046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3BD28D7" w14:textId="3740018C" w:rsidR="000E6389" w:rsidRDefault="000E6389" w:rsidP="002A0EA2">
      <w:pPr>
        <w:rPr>
          <w:rFonts w:ascii="Amasis MT Pro Medium" w:hAnsi="Amasis MT Pro Medium" w:cs="Aharoni"/>
          <w:color w:val="000000"/>
          <w:sz w:val="44"/>
          <w:szCs w:val="44"/>
        </w:rPr>
      </w:pPr>
    </w:p>
    <w:p w14:paraId="2D883BBE" w14:textId="5E68A05E" w:rsidR="00462F1F" w:rsidRDefault="00462F1F" w:rsidP="002A0EA2">
      <w:pPr>
        <w:rPr>
          <w:rFonts w:ascii="Amasis MT Pro Medium" w:hAnsi="Amasis MT Pro Medium" w:cs="Aharoni"/>
          <w:color w:val="000000"/>
          <w:sz w:val="44"/>
          <w:szCs w:val="44"/>
        </w:rPr>
      </w:pPr>
    </w:p>
    <w:p w14:paraId="6EDD26C3" w14:textId="47F6B786" w:rsidR="00462F1F" w:rsidRPr="00C610CC" w:rsidRDefault="00462F1F" w:rsidP="002A0EA2">
      <w:pPr>
        <w:rPr>
          <w:rFonts w:ascii="Amasis MT Pro Medium" w:hAnsi="Amasis MT Pro Medium" w:cs="Aharoni"/>
          <w:color w:val="000000"/>
          <w:sz w:val="28"/>
          <w:szCs w:val="28"/>
        </w:rPr>
      </w:pPr>
      <w:r w:rsidRPr="00C610CC">
        <w:rPr>
          <w:rFonts w:ascii="Amasis MT Pro Medium" w:hAnsi="Amasis MT Pro Medium" w:cs="Aharoni"/>
          <w:color w:val="000000"/>
          <w:sz w:val="28"/>
          <w:szCs w:val="28"/>
        </w:rPr>
        <w:t>Add following code in html</w:t>
      </w:r>
    </w:p>
    <w:p w14:paraId="5636CAEA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-end pt-2"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35551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ngbDropdown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CC3E3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haspopup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BB3D5E6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ngbDropdownToggle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1AAE7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5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</w:t>
      </w:r>
      <w:proofErr w:type="spellStart"/>
      <w:r w:rsidRPr="00DB5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DB5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class="bi bi-calendar-heart" aria-hidden="true"&gt;&lt;/</w:t>
      </w:r>
      <w:proofErr w:type="spellStart"/>
      <w:r w:rsidRPr="00DB5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DB5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14:paraId="7FA62B4B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bi-calendar-heart"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16 16"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7D21C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fill-rule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evenodd</w:t>
      </w:r>
      <w:proofErr w:type="spellEnd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"M4 .5a.5.5 0 0 0-1 0V1H2a2 2 0 0 0-2 2v11a2 2 0 0 0 2 2h12a2 2 0 0 0 2-2V3a2 2 0 0 0-2-2h-1V.5a.5.5 0 0 0-1 0V1H4V.5ZM1 14V4h14v10a1 1 0 0 1-1 1H2a1 1 0 0 1-1-1Zm7-6.507c1.664-1.711 5.825 1.283 0 5.132-5.825-3.85-1.664-6.843 0-5.132Z"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A44B60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Start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</w:p>
    <w:p w14:paraId="67EC5520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'</w:t>
      </w:r>
      <w:proofErr w:type="spellStart"/>
      <w:proofErr w:type="gramStart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AbpUi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Appoinments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 | </w:t>
      </w:r>
      <w:proofErr w:type="spellStart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08A8FC1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9C4DF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7C245E7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ngbDropdownMenu</w:t>
      </w:r>
      <w:proofErr w:type="spellEnd"/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06CCF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25B1C64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</w:t>
      </w:r>
      <w:proofErr w:type="spellEnd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ngbDropdownItem</w:t>
      </w:r>
      <w:proofErr w:type="spellEnd"/>
    </w:p>
    <w:p w14:paraId="7C5CDDF9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getUpcomingappointment</w:t>
      </w:r>
      <w:proofErr w:type="spellEnd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C9BC3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bi-calendar2-check-fill"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16 16"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04D74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"M3.5 0a.5.5 0 0 1 .5.5V1h8V.5a.5.5 0 0 1 1 0V1h1a2 2 0 0 1 2 2v11a2 2 0 0 1-2 2H2a2 2 0 0 1-2-2V3a2 2 0 0 1 2-2h1V.5a.5.5 0 0 1 .5-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.5zm9.954 3H2.545c-.3 0-.545.224-.545.5v1c0 .276.244.5.545.5h10.91c.3 0 .545-.224.545-.5v-1c0-.276-.244-.5-.546-.5zm-2.6 5.854a.5.5 0 0 0-.708-.708L7.5 10.793 6.354 9.646a.5.5 0 1 0-.708.708l1.5 1.5a.5.5 0 0 0 .708 0l3-3z"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9804CE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Start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</w:p>
    <w:p w14:paraId="33FD0603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'</w:t>
      </w:r>
      <w:proofErr w:type="spellStart"/>
      <w:proofErr w:type="gramStart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AbpUi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Upcoming </w:t>
      </w:r>
      <w:proofErr w:type="spellStart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Appoinments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 | </w:t>
      </w:r>
      <w:proofErr w:type="spellStart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CDC7D41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82744" w14:textId="6455E744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exampleModal</w:t>
      </w:r>
      <w:proofErr w:type="spellEnd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ngbDropdownItem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getDeletedData</w:t>
      </w:r>
      <w:proofErr w:type="spellEnd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73CE4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bi-calendar-x-fill"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16 16"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79A7E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"M4 .5a.5.5 0 0 0-1 0V1H2a2 2 0 0 0-2 2v1h16V3a2 2 0 0 0-2-2h-1V.5a.5.5 0 0 0-1 0V1H4V.5zM16 14V5H0v9a2 2 0 0 0 2 2h12a2 2 0 0 0 2-2zM6.854 8.146 8 9.293l1.146-1.147a.5.5 0 1 1 .708.708L8.707 10l1.147 1.146a.5.5 0 0 1-.708.708L8 10.707l-1.146 1.147a.5.5 0 0 1-.708-.708L7.293 10 6.146 8.854a.5.5 0 1 1 .708-.708z"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2EBF4B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Start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</w:p>
    <w:p w14:paraId="066D9331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'</w:t>
      </w:r>
      <w:proofErr w:type="spellStart"/>
      <w:proofErr w:type="gramStart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AbpUi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Cancelled </w:t>
      </w:r>
      <w:proofErr w:type="spellStart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Appoinments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 | </w:t>
      </w:r>
      <w:proofErr w:type="spellStart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4B4647E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FF744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655FC5" w14:textId="05B75E86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7CE06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7A4A1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abpPermission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</w:t>
      </w:r>
      <w:proofErr w:type="spellStart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AppoinmentSchelulingProject.Customers.Create</w:t>
      </w:r>
      <w:proofErr w:type="spellEnd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mx-3"</w:t>
      </w:r>
    </w:p>
    <w:p w14:paraId="59839645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"create()"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8B07B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fa-plus me-1"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7293D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 </w:t>
      </w:r>
      <w:proofErr w:type="gramStart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'::</w:t>
      </w:r>
      <w:proofErr w:type="spellStart"/>
      <w:proofErr w:type="gram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NewCustomer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 | </w:t>
      </w:r>
      <w:proofErr w:type="spellStart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9C5D8BB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87A64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41C1CED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E9EB2" w14:textId="77777777" w:rsidR="00DB5D52" w:rsidRPr="00DB5D52" w:rsidRDefault="00DB5D52" w:rsidP="00DB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5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5D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B5A75" w14:textId="77777777" w:rsidR="00462F1F" w:rsidRPr="00FE0512" w:rsidRDefault="00462F1F" w:rsidP="002A0EA2">
      <w:pPr>
        <w:rPr>
          <w:rFonts w:ascii="Amasis MT Pro Medium" w:hAnsi="Amasis MT Pro Medium" w:cs="Aharoni"/>
          <w:color w:val="000000"/>
          <w:sz w:val="44"/>
          <w:szCs w:val="44"/>
        </w:rPr>
      </w:pPr>
    </w:p>
    <w:p w14:paraId="295071F7" w14:textId="4E95F77D" w:rsidR="00DC2629" w:rsidRDefault="00DC2629" w:rsidP="002A0EA2">
      <w:pPr>
        <w:rPr>
          <w:rFonts w:ascii="Amasis MT Pro Medium" w:hAnsi="Amasis MT Pro Medium" w:cs="Aharoni"/>
          <w:color w:val="000000"/>
          <w:sz w:val="28"/>
          <w:szCs w:val="28"/>
        </w:rPr>
      </w:pPr>
    </w:p>
    <w:p w14:paraId="106196E9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E712D5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Modal for upcoming--&gt;</w:t>
      </w:r>
    </w:p>
    <w:p w14:paraId="5DCA32F8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</w:t>
      </w:r>
      <w:proofErr w:type="spellEnd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data-bs-backdrop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"static"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data-bs-keyboard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</w:p>
    <w:p w14:paraId="311239C6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staticBackdropLabel</w:t>
      </w:r>
      <w:proofErr w:type="spellEnd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F2711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A6B40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 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650px"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1594F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BE41F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staticBackdropLabel</w:t>
      </w:r>
      <w:proofErr w:type="spellEnd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Upcoming </w:t>
      </w:r>
      <w:proofErr w:type="spellStart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Appoinments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B4A7C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-close"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54CFE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76CDD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823CB" w14:textId="77777777" w:rsidR="00C610CC" w:rsidRPr="00C610CC" w:rsidRDefault="00C610CC" w:rsidP="00C610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1DD7E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AEDD6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purple; </w:t>
      </w:r>
      <w:proofErr w:type="spellStart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2F406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85662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6BD06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E7DB4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MobileNumber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912DF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AppointmentDate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5BC7E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00AD128E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D90E7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CB40D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43CA9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 of customers"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81124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63B5E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{{c.name}}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03BD8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{{c['address']}}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2A4BE3D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{{c['</w:t>
      </w:r>
      <w:proofErr w:type="spellStart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mobileNumber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']}}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2EBCD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{{c['</w:t>
      </w:r>
      <w:proofErr w:type="spellStart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appointmentDate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']}}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CCF72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316F1631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0DB31E1C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6D684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03E39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FFA5C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4533D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A57B9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44B1F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2A1EE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0AEDBE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354F7A66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Modal --&gt;</w:t>
      </w:r>
    </w:p>
    <w:p w14:paraId="451775DE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exampleModal</w:t>
      </w:r>
      <w:proofErr w:type="spellEnd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exampleModalLabel</w:t>
      </w:r>
      <w:proofErr w:type="spellEnd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1A52F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AC641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650px"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47EB5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DD073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exampleModalLabel</w:t>
      </w:r>
      <w:proofErr w:type="spellEnd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Cancelled </w:t>
      </w:r>
      <w:proofErr w:type="spellStart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Appoinments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2BECB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-close"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E449D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B3731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12BE4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DA28B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purple; </w:t>
      </w:r>
      <w:proofErr w:type="spellStart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18ABB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418C8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7530C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9DB83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MobileNumber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70D94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AppointmentDate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0AA34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</w:t>
      </w:r>
    </w:p>
    <w:p w14:paraId="338E52A6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58843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96A00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45EFD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 of </w:t>
      </w:r>
      <w:proofErr w:type="spellStart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deleteappointments</w:t>
      </w:r>
      <w:proofErr w:type="spellEnd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CD358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4C318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{{c.name}}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D2750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{{c['address']}}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90A1FB9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{{c['</w:t>
      </w:r>
      <w:proofErr w:type="spellStart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mobileNumber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']}}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FD932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{{c['</w:t>
      </w:r>
      <w:proofErr w:type="spellStart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appointmentDate</w:t>
      </w:r>
      <w:proofErr w:type="spellEnd"/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']}}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C1699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092BD7B5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71FEF26C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717DD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B523A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E45DA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A7A4F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"modal-footer"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318CA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AF365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61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846C0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F2484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8C408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525EB" w14:textId="77777777" w:rsidR="00C610CC" w:rsidRPr="00C610CC" w:rsidRDefault="00C610CC" w:rsidP="00C61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1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463CE" w14:textId="77777777" w:rsidR="00DB5D52" w:rsidRPr="00F25D40" w:rsidRDefault="00DB5D52" w:rsidP="002A0EA2">
      <w:pPr>
        <w:rPr>
          <w:rFonts w:ascii="Amasis MT Pro Medium" w:hAnsi="Amasis MT Pro Medium" w:cs="Aharoni"/>
          <w:color w:val="000000"/>
          <w:sz w:val="28"/>
          <w:szCs w:val="28"/>
        </w:rPr>
      </w:pPr>
    </w:p>
    <w:p w14:paraId="7DE9E8CD" w14:textId="77777777" w:rsidR="002A0EA2" w:rsidRPr="00F25D40" w:rsidRDefault="002A0EA2" w:rsidP="006C5B0C">
      <w:pPr>
        <w:pStyle w:val="ListParagraph"/>
        <w:rPr>
          <w:rFonts w:ascii="Amasis MT Pro Medium" w:hAnsi="Amasis MT Pro Medium" w:cs="Aharoni"/>
          <w:color w:val="000000"/>
          <w:sz w:val="28"/>
          <w:szCs w:val="28"/>
        </w:rPr>
      </w:pPr>
    </w:p>
    <w:p w14:paraId="18A8772F" w14:textId="77777777" w:rsidR="002C6094" w:rsidRPr="00F25D40" w:rsidRDefault="002C6094" w:rsidP="006C5B0C">
      <w:pPr>
        <w:pStyle w:val="ListParagraph"/>
        <w:rPr>
          <w:rFonts w:ascii="Amasis MT Pro Medium" w:hAnsi="Amasis MT Pro Medium" w:cs="Aharoni"/>
          <w:color w:val="000000"/>
          <w:sz w:val="28"/>
          <w:szCs w:val="28"/>
        </w:rPr>
      </w:pPr>
    </w:p>
    <w:p w14:paraId="53006CCF" w14:textId="77777777" w:rsidR="006A4548" w:rsidRPr="00F25D40" w:rsidRDefault="006A4548" w:rsidP="006A4548">
      <w:pPr>
        <w:pStyle w:val="ListParagraph"/>
        <w:rPr>
          <w:rFonts w:ascii="Amasis MT Pro Medium" w:hAnsi="Amasis MT Pro Medium" w:cs="Aharoni"/>
          <w:color w:val="000000"/>
          <w:sz w:val="28"/>
          <w:szCs w:val="28"/>
        </w:rPr>
      </w:pPr>
    </w:p>
    <w:p w14:paraId="471A1612" w14:textId="77777777" w:rsidR="006A4548" w:rsidRPr="00F25D40" w:rsidRDefault="006A4548" w:rsidP="006A4548">
      <w:pPr>
        <w:ind w:left="360"/>
        <w:rPr>
          <w:rFonts w:ascii="Amasis MT Pro Medium" w:hAnsi="Amasis MT Pro Medium" w:cs="Aharoni"/>
          <w:color w:val="000000"/>
          <w:sz w:val="28"/>
          <w:szCs w:val="28"/>
        </w:rPr>
      </w:pPr>
    </w:p>
    <w:p w14:paraId="204E2747" w14:textId="77777777" w:rsidR="00165F22" w:rsidRPr="00F25D40" w:rsidRDefault="00165F22" w:rsidP="00165F22">
      <w:pPr>
        <w:rPr>
          <w:rFonts w:ascii="Amasis MT Pro Medium" w:hAnsi="Amasis MT Pro Medium" w:cs="Aharoni"/>
          <w:color w:val="000000"/>
          <w:sz w:val="28"/>
          <w:szCs w:val="28"/>
        </w:rPr>
      </w:pPr>
    </w:p>
    <w:p w14:paraId="2D325B7A" w14:textId="77777777" w:rsidR="002D52EB" w:rsidRPr="00F25D40" w:rsidRDefault="002D52EB" w:rsidP="006C7424">
      <w:pPr>
        <w:rPr>
          <w:rFonts w:ascii="Amasis MT Pro Medium" w:hAnsi="Amasis MT Pro Medium" w:cs="Aharoni"/>
          <w:color w:val="000000"/>
          <w:sz w:val="19"/>
          <w:szCs w:val="19"/>
        </w:rPr>
      </w:pPr>
    </w:p>
    <w:p w14:paraId="53009484" w14:textId="77777777" w:rsidR="004535AB" w:rsidRPr="00F25D40" w:rsidRDefault="004535AB" w:rsidP="006C7424">
      <w:pPr>
        <w:rPr>
          <w:rFonts w:ascii="Amasis MT Pro Medium" w:hAnsi="Amasis MT Pro Medium" w:cs="Aharoni"/>
          <w:color w:val="000000"/>
          <w:sz w:val="28"/>
          <w:szCs w:val="28"/>
        </w:rPr>
      </w:pPr>
    </w:p>
    <w:p w14:paraId="7CA71520" w14:textId="77777777" w:rsidR="00872F73" w:rsidRPr="00F25D40" w:rsidRDefault="00872F73" w:rsidP="00DD6F5B">
      <w:pPr>
        <w:rPr>
          <w:rFonts w:ascii="Amasis MT Pro Medium" w:hAnsi="Amasis MT Pro Medium" w:cs="Aharoni"/>
          <w:color w:val="000000"/>
          <w:sz w:val="19"/>
          <w:szCs w:val="19"/>
        </w:rPr>
      </w:pPr>
    </w:p>
    <w:p w14:paraId="0F40EE11" w14:textId="48F9CC21" w:rsidR="00DD6F5B" w:rsidRPr="00F25D40" w:rsidRDefault="00DD6F5B" w:rsidP="00DD6F5B">
      <w:pPr>
        <w:rPr>
          <w:rFonts w:ascii="Amasis MT Pro Medium" w:hAnsi="Amasis MT Pro Medium" w:cs="Aharoni"/>
          <w:color w:val="000000"/>
          <w:sz w:val="19"/>
          <w:szCs w:val="19"/>
        </w:rPr>
      </w:pPr>
    </w:p>
    <w:p w14:paraId="3218F28B" w14:textId="77777777" w:rsidR="00DD6F5B" w:rsidRPr="00F25D40" w:rsidRDefault="00DD6F5B" w:rsidP="00DD6F5B">
      <w:pPr>
        <w:rPr>
          <w:rFonts w:ascii="Amasis MT Pro Medium" w:hAnsi="Amasis MT Pro Medium" w:cs="Aharoni"/>
          <w:color w:val="000000"/>
          <w:sz w:val="28"/>
          <w:szCs w:val="28"/>
        </w:rPr>
      </w:pPr>
    </w:p>
    <w:p w14:paraId="7B223C9C" w14:textId="77777777" w:rsidR="00DD6F5B" w:rsidRPr="00F25D40" w:rsidRDefault="00DD6F5B" w:rsidP="00701478">
      <w:pPr>
        <w:rPr>
          <w:rFonts w:ascii="Amasis MT Pro Medium" w:hAnsi="Amasis MT Pro Medium" w:cs="Aharoni"/>
          <w:color w:val="000000"/>
          <w:sz w:val="19"/>
          <w:szCs w:val="19"/>
        </w:rPr>
      </w:pPr>
    </w:p>
    <w:p w14:paraId="363732C5" w14:textId="77777777" w:rsidR="00E769BD" w:rsidRPr="00F25D40" w:rsidRDefault="00E769BD" w:rsidP="00701478">
      <w:pPr>
        <w:rPr>
          <w:rFonts w:ascii="Amasis MT Pro Medium" w:hAnsi="Amasis MT Pro Medium" w:cs="Aharoni"/>
          <w:color w:val="000000"/>
          <w:sz w:val="28"/>
          <w:szCs w:val="28"/>
        </w:rPr>
      </w:pPr>
    </w:p>
    <w:p w14:paraId="4335597A" w14:textId="77777777" w:rsidR="002F3D47" w:rsidRPr="00F25D40" w:rsidRDefault="002F3D47" w:rsidP="002F3D47">
      <w:pPr>
        <w:pStyle w:val="ListParagraph"/>
        <w:ind w:left="1692"/>
        <w:rPr>
          <w:rFonts w:ascii="Amasis MT Pro Medium" w:hAnsi="Amasis MT Pro Medium" w:cs="Aharoni"/>
          <w:color w:val="000000"/>
          <w:sz w:val="19"/>
          <w:szCs w:val="19"/>
        </w:rPr>
      </w:pPr>
    </w:p>
    <w:p w14:paraId="38932D53" w14:textId="77777777" w:rsidR="00072D67" w:rsidRPr="00F25D40" w:rsidRDefault="00072D67" w:rsidP="00072D67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Aharoni"/>
          <w:color w:val="000000"/>
          <w:sz w:val="19"/>
          <w:szCs w:val="19"/>
        </w:rPr>
      </w:pPr>
    </w:p>
    <w:p w14:paraId="1FCA0FC9" w14:textId="6E4CEAC9" w:rsidR="007D5933" w:rsidRDefault="005C5175" w:rsidP="003B79A7">
      <w:pPr>
        <w:spacing w:before="100" w:beforeAutospacing="1" w:after="100" w:afterAutospacing="1" w:line="240" w:lineRule="auto"/>
        <w:rPr>
          <w:rFonts w:ascii="Amasis MT Pro Medium" w:hAnsi="Amasis MT Pro Medium" w:cs="Aharoni"/>
          <w:sz w:val="32"/>
          <w:szCs w:val="32"/>
          <w:lang w:eastAsia="en-IN"/>
        </w:rPr>
      </w:pPr>
      <w:r w:rsidRPr="004F5782">
        <w:rPr>
          <w:rFonts w:ascii="Amasis MT Pro Medium" w:hAnsi="Amasis MT Pro Medium" w:cs="Aharoni"/>
          <w:sz w:val="32"/>
          <w:szCs w:val="32"/>
          <w:highlight w:val="yellow"/>
          <w:lang w:eastAsia="en-IN"/>
        </w:rPr>
        <w:lastRenderedPageBreak/>
        <w:t xml:space="preserve">Add </w:t>
      </w:r>
      <w:proofErr w:type="spellStart"/>
      <w:r w:rsidRPr="004F5782">
        <w:rPr>
          <w:rFonts w:ascii="Amasis MT Pro Medium" w:hAnsi="Amasis MT Pro Medium" w:cs="Aharoni"/>
          <w:sz w:val="32"/>
          <w:szCs w:val="32"/>
          <w:highlight w:val="yellow"/>
          <w:lang w:eastAsia="en-IN"/>
        </w:rPr>
        <w:t>Calender</w:t>
      </w:r>
      <w:proofErr w:type="spellEnd"/>
      <w:r w:rsidRPr="004F5782">
        <w:rPr>
          <w:rFonts w:ascii="Amasis MT Pro Medium" w:hAnsi="Amasis MT Pro Medium" w:cs="Aharoni"/>
          <w:sz w:val="32"/>
          <w:szCs w:val="32"/>
          <w:highlight w:val="yellow"/>
          <w:lang w:eastAsia="en-IN"/>
        </w:rPr>
        <w:t xml:space="preserve"> </w:t>
      </w:r>
      <w:r w:rsidR="00526495">
        <w:rPr>
          <w:rFonts w:ascii="Amasis MT Pro Medium" w:hAnsi="Amasis MT Pro Medium" w:cs="Aharoni"/>
          <w:sz w:val="32"/>
          <w:szCs w:val="32"/>
          <w:highlight w:val="yellow"/>
          <w:lang w:eastAsia="en-IN"/>
        </w:rPr>
        <w:t xml:space="preserve">using </w:t>
      </w:r>
      <w:r w:rsidR="001F1A67">
        <w:rPr>
          <w:rFonts w:ascii="Amasis MT Pro Medium" w:hAnsi="Amasis MT Pro Medium" w:cs="Aharoni"/>
          <w:sz w:val="32"/>
          <w:szCs w:val="32"/>
          <w:highlight w:val="yellow"/>
          <w:lang w:eastAsia="en-IN"/>
        </w:rPr>
        <w:t>DevExpress</w:t>
      </w:r>
      <w:r w:rsidRPr="004F5782">
        <w:rPr>
          <w:rFonts w:ascii="Amasis MT Pro Medium" w:hAnsi="Amasis MT Pro Medium" w:cs="Aharoni"/>
          <w:sz w:val="32"/>
          <w:szCs w:val="32"/>
          <w:highlight w:val="yellow"/>
          <w:lang w:eastAsia="en-IN"/>
        </w:rPr>
        <w:t>:-</w:t>
      </w:r>
    </w:p>
    <w:p w14:paraId="43763167" w14:textId="0541B430" w:rsidR="005C5175" w:rsidRDefault="005C5175" w:rsidP="005C517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Amasis MT Pro Medium" w:hAnsi="Amasis MT Pro Medium" w:cs="Aharoni"/>
          <w:sz w:val="24"/>
          <w:szCs w:val="24"/>
          <w:lang w:eastAsia="en-IN"/>
        </w:rPr>
      </w:pPr>
      <w:r w:rsidRPr="005C5175">
        <w:rPr>
          <w:rFonts w:ascii="Amasis MT Pro Medium" w:hAnsi="Amasis MT Pro Medium" w:cs="Aharoni"/>
          <w:sz w:val="24"/>
          <w:szCs w:val="24"/>
          <w:lang w:eastAsia="en-IN"/>
        </w:rPr>
        <w:t xml:space="preserve">In VS Code open new terminal and type command to add </w:t>
      </w:r>
      <w:proofErr w:type="spellStart"/>
      <w:r w:rsidR="001C0056">
        <w:rPr>
          <w:rFonts w:ascii="Amasis MT Pro Medium" w:hAnsi="Amasis MT Pro Medium" w:cs="Aharoni"/>
          <w:sz w:val="24"/>
          <w:szCs w:val="24"/>
          <w:lang w:eastAsia="en-IN"/>
        </w:rPr>
        <w:t>devextream</w:t>
      </w:r>
      <w:proofErr w:type="spellEnd"/>
      <w:r w:rsidRPr="005C5175">
        <w:rPr>
          <w:rFonts w:ascii="Amasis MT Pro Medium" w:hAnsi="Amasis MT Pro Medium" w:cs="Aharoni"/>
          <w:sz w:val="24"/>
          <w:szCs w:val="24"/>
          <w:lang w:eastAsia="en-IN"/>
        </w:rPr>
        <w:t xml:space="preserve"> </w:t>
      </w:r>
    </w:p>
    <w:p w14:paraId="20AA701C" w14:textId="77777777" w:rsidR="00B369F1" w:rsidRPr="00BA6EFD" w:rsidRDefault="00AE2C03" w:rsidP="00B369F1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</w:pPr>
      <w:r w:rsidRPr="00EE2811">
        <w:rPr>
          <w:rFonts w:ascii="Segoe UI" w:eastAsia="Times New Roman" w:hAnsi="Segoe UI" w:cs="Segoe UI"/>
          <w:color w:val="242424"/>
          <w:sz w:val="28"/>
          <w:szCs w:val="28"/>
          <w:lang w:eastAsia="en-IN"/>
        </w:rPr>
        <w:t xml:space="preserve">          </w:t>
      </w:r>
      <w:proofErr w:type="spellStart"/>
      <w:r w:rsidRPr="00AE2C03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npm</w:t>
      </w:r>
      <w:proofErr w:type="spellEnd"/>
      <w:r w:rsidRPr="00AE2C03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 xml:space="preserve"> </w:t>
      </w:r>
      <w:proofErr w:type="spellStart"/>
      <w:r w:rsidRPr="00AE2C03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i</w:t>
      </w:r>
      <w:proofErr w:type="spellEnd"/>
      <w:r w:rsidRPr="00AE2C03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 xml:space="preserve"> -g </w:t>
      </w:r>
      <w:proofErr w:type="spellStart"/>
      <w:r w:rsidRPr="00AE2C03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devextreme</w:t>
      </w:r>
      <w:proofErr w:type="spellEnd"/>
      <w:r w:rsidRPr="00AE2C03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-cli</w:t>
      </w:r>
    </w:p>
    <w:p w14:paraId="09818EC6" w14:textId="68886A9F" w:rsidR="00B369F1" w:rsidRPr="00B369F1" w:rsidRDefault="00B369F1" w:rsidP="00B369F1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</w:pPr>
      <w:r w:rsidRPr="00BA6EFD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 xml:space="preserve">           </w:t>
      </w:r>
      <w:proofErr w:type="spellStart"/>
      <w:r w:rsidRPr="00B369F1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npx</w:t>
      </w:r>
      <w:proofErr w:type="spellEnd"/>
      <w:r w:rsidRPr="00B369F1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 xml:space="preserve"> -p </w:t>
      </w:r>
      <w:proofErr w:type="spellStart"/>
      <w:r w:rsidRPr="00B369F1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devextreme</w:t>
      </w:r>
      <w:proofErr w:type="spellEnd"/>
      <w:r w:rsidRPr="00B369F1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 xml:space="preserve">-cli </w:t>
      </w:r>
      <w:proofErr w:type="spellStart"/>
      <w:r w:rsidRPr="00B369F1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devextreme</w:t>
      </w:r>
      <w:proofErr w:type="spellEnd"/>
      <w:r w:rsidRPr="00B369F1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 xml:space="preserve"> add </w:t>
      </w:r>
      <w:proofErr w:type="spellStart"/>
      <w:r w:rsidRPr="00B369F1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devextreme</w:t>
      </w:r>
      <w:proofErr w:type="spellEnd"/>
      <w:r w:rsidRPr="00B369F1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-angular</w:t>
      </w:r>
    </w:p>
    <w:p w14:paraId="7843D902" w14:textId="77777777" w:rsidR="00AE2C03" w:rsidRPr="009521A0" w:rsidRDefault="00AE2C03" w:rsidP="00AE2C03">
      <w:pPr>
        <w:pStyle w:val="ListParagraph"/>
        <w:spacing w:before="100" w:beforeAutospacing="1" w:after="100" w:afterAutospacing="1" w:line="240" w:lineRule="auto"/>
        <w:ind w:left="1440"/>
        <w:rPr>
          <w:rFonts w:ascii="Amasis MT Pro Medium" w:hAnsi="Amasis MT Pro Medium" w:cs="Aharoni"/>
          <w:sz w:val="52"/>
          <w:szCs w:val="52"/>
          <w:lang w:eastAsia="en-IN"/>
        </w:rPr>
      </w:pPr>
    </w:p>
    <w:p w14:paraId="3A7D665C" w14:textId="7A0CBD92" w:rsidR="005C5175" w:rsidRDefault="005C5175" w:rsidP="00D2701B">
      <w:pPr>
        <w:spacing w:before="100" w:beforeAutospacing="1" w:after="100" w:afterAutospacing="1" w:line="240" w:lineRule="auto"/>
        <w:rPr>
          <w:rFonts w:ascii="Amasis MT Pro Medium" w:hAnsi="Amasis MT Pro Medium" w:cs="Aharoni"/>
          <w:sz w:val="24"/>
          <w:szCs w:val="24"/>
          <w:lang w:eastAsia="en-IN"/>
        </w:rPr>
      </w:pPr>
      <w:r w:rsidRPr="43AF6E72">
        <w:rPr>
          <w:rFonts w:ascii="Amasis MT Pro Medium" w:hAnsi="Amasis MT Pro Medium" w:cs="Aharoni"/>
          <w:sz w:val="24"/>
          <w:szCs w:val="24"/>
          <w:lang w:eastAsia="en-IN"/>
        </w:rPr>
        <w:t xml:space="preserve">                        </w:t>
      </w:r>
      <w:r>
        <w:rPr>
          <w:rFonts w:ascii="Amasis MT Pro Medium" w:hAnsi="Amasis MT Pro Medium" w:cs="Aharoni"/>
          <w:sz w:val="24"/>
          <w:szCs w:val="24"/>
          <w:lang w:eastAsia="en-IN"/>
        </w:rPr>
        <w:t xml:space="preserve">Add the import in </w:t>
      </w:r>
      <w:proofErr w:type="spellStart"/>
      <w:r w:rsidR="00BD2057">
        <w:rPr>
          <w:rFonts w:ascii="Amasis MT Pro Medium" w:hAnsi="Amasis MT Pro Medium" w:cs="Aharoni"/>
          <w:sz w:val="24"/>
          <w:szCs w:val="24"/>
          <w:lang w:eastAsia="en-IN"/>
        </w:rPr>
        <w:t>app.module.ts</w:t>
      </w:r>
      <w:proofErr w:type="spellEnd"/>
      <w:r w:rsidR="00BD2057">
        <w:rPr>
          <w:rFonts w:ascii="Amasis MT Pro Medium" w:hAnsi="Amasis MT Pro Medium" w:cs="Aharoni"/>
          <w:sz w:val="24"/>
          <w:szCs w:val="24"/>
          <w:lang w:eastAsia="en-IN"/>
        </w:rPr>
        <w:t xml:space="preserve"> =</w:t>
      </w:r>
    </w:p>
    <w:p w14:paraId="6B20EBB8" w14:textId="02779163" w:rsidR="00D016B0" w:rsidRDefault="00BD2057" w:rsidP="00D016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masis MT Pro Medium" w:hAnsi="Amasis MT Pro Medium" w:cs="Aharoni"/>
          <w:sz w:val="24"/>
          <w:szCs w:val="24"/>
          <w:lang w:eastAsia="en-IN"/>
        </w:rPr>
        <w:t xml:space="preserve">                              </w:t>
      </w:r>
      <w:r w:rsidR="00D016B0" w:rsidRPr="00D01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="00D016B0" w:rsidRPr="00D01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="00D016B0" w:rsidRPr="00D01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DxSchedulerModule</w:t>
      </w:r>
      <w:proofErr w:type="spellEnd"/>
      <w:r w:rsidR="00D016B0" w:rsidRPr="00D01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="00D016B0" w:rsidRPr="00D01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="00D016B0" w:rsidRPr="00D01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D016B0" w:rsidRPr="00D01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D016B0" w:rsidRPr="00D01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devextreme</w:t>
      </w:r>
      <w:proofErr w:type="spellEnd"/>
      <w:r w:rsidR="00D016B0" w:rsidRPr="00D01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-angular</w:t>
      </w:r>
      <w:proofErr w:type="gramStart"/>
      <w:r w:rsidR="00D016B0" w:rsidRPr="00D01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D016B0" w:rsidRPr="00D01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="00D016B0" w:rsidRPr="00D01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12EB26D" w14:textId="774FF7B3" w:rsidR="00D016B0" w:rsidRPr="00D016B0" w:rsidRDefault="00D016B0" w:rsidP="00D01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          </w:t>
      </w:r>
      <w:r w:rsidRPr="00D01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D01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660C2C91" w14:textId="10FB9DA2" w:rsidR="00D016B0" w:rsidRPr="00D016B0" w:rsidRDefault="00D016B0" w:rsidP="00D01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</w:t>
      </w:r>
      <w:proofErr w:type="spellStart"/>
      <w:r w:rsidRPr="00D01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DxSchedulerModule</w:t>
      </w:r>
      <w:proofErr w:type="spellEnd"/>
      <w:r w:rsidRPr="00D01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644077" w14:textId="40A5B13F" w:rsidR="002914D3" w:rsidRDefault="00A43EE9" w:rsidP="002914D3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Amasis MT Pro Medium" w:hAnsi="Amasis MT Pro Medium" w:cs="Aharoni"/>
          <w:sz w:val="24"/>
          <w:szCs w:val="24"/>
          <w:lang w:eastAsia="en-IN"/>
        </w:rPr>
      </w:pPr>
      <w:r>
        <w:rPr>
          <w:rFonts w:ascii="Amasis MT Pro Medium" w:hAnsi="Amasis MT Pro Medium" w:cs="Aharoni"/>
          <w:sz w:val="24"/>
          <w:szCs w:val="24"/>
          <w:lang w:eastAsia="en-IN"/>
        </w:rPr>
        <w:t xml:space="preserve">Add following code in </w:t>
      </w:r>
      <w:proofErr w:type="spellStart"/>
      <w:r>
        <w:rPr>
          <w:rFonts w:ascii="Amasis MT Pro Medium" w:hAnsi="Amasis MT Pro Medium" w:cs="Aharoni"/>
          <w:sz w:val="24"/>
          <w:szCs w:val="24"/>
          <w:lang w:eastAsia="en-IN"/>
        </w:rPr>
        <w:t>calender.service.ts</w:t>
      </w:r>
      <w:proofErr w:type="spellEnd"/>
    </w:p>
    <w:p w14:paraId="474F8461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FullAuditedEntityDto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ListResultDto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RestService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43E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abp</w:t>
      </w:r>
      <w:proofErr w:type="spellEnd"/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ng.core</w:t>
      </w:r>
      <w:proofErr w:type="spellEnd"/>
      <w:proofErr w:type="gramStart"/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964D30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43E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</w:t>
      </w:r>
      <w:proofErr w:type="gramStart"/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1BFD02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Appointment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C61603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473439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B6551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startDate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</w:p>
    <w:p w14:paraId="4F5AC2DF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F2B4CF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endDate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0F5432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DEAB1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allDay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C14AB0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5B193A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43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appointments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Appointment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[</w:t>
      </w:r>
    </w:p>
    <w:p w14:paraId="09E3B75E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FFE36D5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8A9797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E672C5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startDate</w:t>
      </w:r>
      <w:proofErr w:type="spellEnd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CCDAD29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endDate</w:t>
      </w:r>
      <w:proofErr w:type="spellEnd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978BD35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}, </w:t>
      </w:r>
    </w:p>
    <w:p w14:paraId="57FF86C0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E14E31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816A7E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GetCustomersInput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{</w:t>
      </w:r>
    </w:p>
    <w:p w14:paraId="25DF4290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filterText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0944A4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AEF24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D50E52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mobileNumber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347B7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appointmentDateMin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30ED9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appointmentDateMax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D6CBA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verificationStatus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D109DE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744B83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43E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CustomerDto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FullAuditedEntityDto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1C81AD78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E89602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CF9428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39CAB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mobileNumber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4E39AA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appointmentDate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71E07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verificationStatus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7C258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4876E9A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AAAF278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B24CE58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0CDD43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E911E45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4043091E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6C1ABBF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CalenderService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E6B526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3C048D2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apiName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</w:t>
      </w:r>
      <w:proofErr w:type="gramStart"/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B68E35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07A7301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43E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getcustincalender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() </w:t>
      </w:r>
      <w:r w:rsidRPr="00A43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49AA87B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3E5C95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3E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restService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E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ListResultDto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CustomerDto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&gt;&gt;({ </w:t>
      </w:r>
    </w:p>
    <w:p w14:paraId="7F72C187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0774C8E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BC0CECF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ECAB258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/app/customers/</w:t>
      </w:r>
      <w:proofErr w:type="spellStart"/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Calender</w:t>
      </w:r>
      <w:proofErr w:type="spellEnd"/>
      <w:r w:rsidRPr="00A4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12896F5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}, </w:t>
      </w:r>
    </w:p>
    <w:p w14:paraId="6D342FA9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</w:t>
      </w:r>
      <w:proofErr w:type="spell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apiName</w:t>
      </w:r>
      <w:proofErr w:type="spellEnd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apiName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Start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6154D80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4AD893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637EA2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3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restService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RestService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14:paraId="17FDD0D0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F408BBB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43E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getAppointments</w:t>
      </w:r>
      <w:proofErr w:type="spellEnd"/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A43E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Appointment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{</w:t>
      </w:r>
    </w:p>
    <w:p w14:paraId="6A3D92C5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E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E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appointments</w:t>
      </w: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3489EC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9C1454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FC49C15" w14:textId="77777777" w:rsidR="00A43EE9" w:rsidRPr="00A43EE9" w:rsidRDefault="00A43EE9" w:rsidP="00A43EE9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C2DC5" w14:textId="2F424234" w:rsidR="002914D3" w:rsidRPr="006A0EC3" w:rsidRDefault="006A0EC3" w:rsidP="006A0EC3">
      <w:pPr>
        <w:spacing w:before="100" w:beforeAutospacing="1" w:after="100" w:afterAutospacing="1" w:line="240" w:lineRule="auto"/>
        <w:rPr>
          <w:rFonts w:ascii="Amasis MT Pro Medium" w:hAnsi="Amasis MT Pro Medium" w:cs="Aharoni"/>
          <w:sz w:val="24"/>
          <w:szCs w:val="24"/>
          <w:lang w:eastAsia="en-IN"/>
        </w:rPr>
      </w:pPr>
      <w:r>
        <w:rPr>
          <w:rFonts w:ascii="Amasis MT Pro Medium" w:hAnsi="Amasis MT Pro Medium" w:cs="Aharoni"/>
          <w:sz w:val="24"/>
          <w:szCs w:val="24"/>
          <w:lang w:eastAsia="en-IN"/>
        </w:rPr>
        <w:t xml:space="preserve">3)Then add following code in </w:t>
      </w:r>
      <w:proofErr w:type="spellStart"/>
      <w:r>
        <w:rPr>
          <w:rFonts w:ascii="Amasis MT Pro Medium" w:hAnsi="Amasis MT Pro Medium" w:cs="Aharoni"/>
          <w:sz w:val="24"/>
          <w:szCs w:val="24"/>
          <w:lang w:eastAsia="en-IN"/>
        </w:rPr>
        <w:t>calender.component.ts</w:t>
      </w:r>
      <w:proofErr w:type="spellEnd"/>
    </w:p>
    <w:p w14:paraId="08C17987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A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</w:t>
      </w:r>
      <w:proofErr w:type="gram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5FEE03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platformBrowserDynamic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A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'@angular/platform-browser-dynamic</w:t>
      </w:r>
      <w:proofErr w:type="gram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3AA4E2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DxSchedulerModule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A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devextreme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-angular</w:t>
      </w:r>
      <w:proofErr w:type="gram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D449FE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DatePipe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A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</w:t>
      </w:r>
      <w:proofErr w:type="gram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277D0C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52528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CalenderService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CustomerDto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A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calender.service</w:t>
      </w:r>
      <w:proofErr w:type="spellEnd"/>
      <w:proofErr w:type="gram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9F234E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getRandomBackgroundColor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A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abp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ng.components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/chart.js</w:t>
      </w:r>
      <w:proofErr w:type="gram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1A54E2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A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</w:t>
      </w:r>
      <w:proofErr w:type="gram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animations'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372B29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F7F7B30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A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8A5E296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calender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F281F6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'./calender.component.html'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70A2AA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calender.component.scss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41D4DF7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6A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CalenderService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344E063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460FFC4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CalenderComponent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40FF2F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hour: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minute: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proofErr w:type="gramEnd"/>
    </w:p>
    <w:p w14:paraId="008A8705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appointmentsData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Appointment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[</w:t>
      </w:r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D6A6F3B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appointmentsData1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CustomerDto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3A0EEA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AFC33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currentDate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0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2022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28A1E85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1C708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A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CalenderService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FD5B45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apiservice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A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CalenderService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 {</w:t>
      </w:r>
    </w:p>
    <w:p w14:paraId="05A325FC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//this.appointmentsData1.name="something</w:t>
      </w:r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  <w:proofErr w:type="gramEnd"/>
    </w:p>
    <w:p w14:paraId="5EF4E5B3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this.appointmentsData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service.getAppointments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741CE3DC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getCustomerinCalender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35E54FA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//console.log("const",this.appointmentsData1</w:t>
      </w:r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24EEBD95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EBD0E5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2B9E43D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ngOnInit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(): void {</w:t>
      </w:r>
    </w:p>
    <w:p w14:paraId="6075EC86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this.getCustomerinCalender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26FFADF8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9C1BC0A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</w:t>
      </w:r>
      <w:proofErr w:type="gram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14:paraId="5857A745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B8E187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A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getCustomerinCalender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0B0BB42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C83D4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apiservice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getcustincalender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A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62A4656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D947C6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A384C4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A0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294D90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91589D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Appointment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E016DEE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E316B5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startDate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appointmentDate</w:t>
      </w:r>
      <w:proofErr w:type="spellEnd"/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DEAF006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endDate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appointmentDate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A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setMinutes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appointmentDate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A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getMinutes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6A0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90700F4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appointmentsData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CBC6443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});</w:t>
      </w:r>
    </w:p>
    <w:p w14:paraId="525F2D17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appointmentsData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[...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appointmentsData</w:t>
      </w:r>
      <w:proofErr w:type="spellEnd"/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851A186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appointmentsData</w:t>
      </w:r>
      <w:proofErr w:type="spellEnd"/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EAE672C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8E67D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6F2BA4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console.log(data)</w:t>
      </w:r>
    </w:p>
    <w:p w14:paraId="0EEA1171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BCDE1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this.appointmentsData1 =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data.items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[0</w:t>
      </w:r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];</w:t>
      </w:r>
      <w:proofErr w:type="gramEnd"/>
    </w:p>
    <w:p w14:paraId="0E060290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this.appointmentsData1.appointmentDate = new Date('2022-09-27T21:00:00.000Z')</w:t>
      </w:r>
    </w:p>
    <w:p w14:paraId="179D0F47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this.appointmentsData1</w:t>
      </w:r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7F5FDCC6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BA58ACC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CA791E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4A9558E7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this.customers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,"customer"</w:t>
      </w:r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5E806A10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F71C0F9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51681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3D2B0E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5A989E9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getUpcomingappointment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41C709B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'Function not implemented.'</w:t>
      </w:r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218D6A7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EFB788" w14:textId="77777777" w:rsidR="006A0EC3" w:rsidRPr="006A0EC3" w:rsidRDefault="006A0EC3" w:rsidP="006A0EC3">
      <w:pPr>
        <w:pStyle w:val="ListParagraph"/>
        <w:numPr>
          <w:ilvl w:val="0"/>
          <w:numId w:val="1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3E84F" w14:textId="77777777" w:rsidR="006A0EC3" w:rsidRDefault="006A0EC3" w:rsidP="006A0EC3">
      <w:pPr>
        <w:spacing w:before="100" w:beforeAutospacing="1" w:after="100" w:afterAutospacing="1" w:line="240" w:lineRule="auto"/>
        <w:rPr>
          <w:rFonts w:ascii="Amasis MT Pro Medium" w:hAnsi="Amasis MT Pro Medium" w:cs="Aharoni"/>
          <w:lang w:eastAsia="en-IN"/>
        </w:rPr>
      </w:pPr>
      <w:r>
        <w:rPr>
          <w:rFonts w:ascii="Amasis MT Pro Medium" w:hAnsi="Amasis MT Pro Medium" w:cs="Aharoni"/>
          <w:lang w:eastAsia="en-IN"/>
        </w:rPr>
        <w:t>4)</w:t>
      </w:r>
      <w:r w:rsidR="001C2EC8" w:rsidRPr="006A0EC3">
        <w:rPr>
          <w:rFonts w:ascii="Amasis MT Pro Medium" w:hAnsi="Amasis MT Pro Medium" w:cs="Aharoni"/>
          <w:lang w:eastAsia="en-IN"/>
        </w:rPr>
        <w:t xml:space="preserve">Add the </w:t>
      </w:r>
      <w:r>
        <w:rPr>
          <w:rFonts w:ascii="Amasis MT Pro Medium" w:hAnsi="Amasis MT Pro Medium" w:cs="Aharoni"/>
          <w:lang w:eastAsia="en-IN"/>
        </w:rPr>
        <w:t>following code in HTML</w:t>
      </w:r>
    </w:p>
    <w:p w14:paraId="355F650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3B6C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-page [title]="</w:t>
      </w:r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'::</w:t>
      </w:r>
      <w:proofErr w:type="gram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Customers' |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 --&gt;</w:t>
      </w:r>
    </w:p>
    <w:p w14:paraId="3477C61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-page-toolbar-container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7130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A1057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-end pt-2"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BD36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ngbDropdown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9746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haspopup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6835B9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ngbDropdownToggle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CED2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class="bi bi-calendar-heart" aria-hidden="true"&gt;&lt;/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14:paraId="3003718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bi-calendar-heart"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16 16"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5FE0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fill-rule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evenodd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"M4 .5a.5.5 0 0 0-1 0V1H2a2 2 0 0 0-2 2v11a2 2 0 0 0 2 2h12a2 2 0 0 0 2-2V3a2 2 0 0 0-2-2h-1V.5a.5.5 0 0 0-1 0V1H4V.5ZM1 14V4h14v10a1 1 0 0 1-1 1H2a1 1 0 0 1-1-1Zm7-6.507c1.664-1.711 5.825 1.283 0 5.132-5.825-3.85-1.664-6.843 0-5.132Z"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8F847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</w:p>
    <w:p w14:paraId="7FDAE52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Appoinments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 |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B972F3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C180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F33328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ngbDropdownMenu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5C79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</w:p>
    <w:p w14:paraId="466703B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ngbDropdownItem</w:t>
      </w:r>
      <w:proofErr w:type="spellEnd"/>
    </w:p>
    <w:p w14:paraId="7907244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getUpcomingappointment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6AD1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bi-calendar2-check-fill"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16 16"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B900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"M3.5 0a.5.5 0 0 1 .5.5V1h8V.5a.5.5 0 0 1 1 0V1h1a2 2 0 0 1 2 2v11a2 2 0 0 1-2 2H2a2 2 0 0 1-2-2V3a2 2 0 0 1 2-2h1V.5a.5.5 0 0 1 .5-.5zm9.954 3H2.545c-.3 0-.545.224-.545.5v1c0 .276.244.5.545.5h10.91c.3 0 .545-.224.545-.5v-1c0-.276-.244-.5-.546-.5zm-2.6 5.854a.5.5 0 0 0-.708-.708L7.5 10.793 6.354 9.646a.5.5 0 1 0-.708.708l1.5 1.5a.5.5 0 0 0 .708 0l3-3z"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41C86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</w:p>
    <w:p w14:paraId="2DB2833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Upcoming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Appoinments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 |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460C6B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476B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93ACCE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&lt;button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ngbDropdownItem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abpPermission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="'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AppoinmentSchelulingProject.Customers.Delete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'" (click)="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getDeletedData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()"&gt;</w:t>
      </w:r>
    </w:p>
    <w:p w14:paraId="6FD2A66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xmlns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="http://www.w3.org/2000/svg" width="16" height="16" fill="indigo" class="bi bi-calendar-x-fill"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viewBox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="0 0 16 16"&gt;</w:t>
      </w:r>
    </w:p>
    <w:p w14:paraId="7F45E4D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&lt;path d="M4 .5a.5.5 0 0 0-1 0V1H2a2 2 0 0 0-2 2v1h16V3a2 2 0 0 0-2-2h-1V.5a.5.5 0 0 0-1 0V1H4V.5zM16 14V5H0v9a2 2 0 0 0 2 2h12a2 2 0 0 0 2-2zM6.854 8.146 8 9.293l1.146-1.147a.5.5 0 1 1 .708.708L8.707 10l1.147 1.146a.5.5 0 0 1-.708.708L8 10.707l-1.146 1.147a.5.5 0 0 1-.708-.708L7.293 10 6.146 8.854a.5.5 0 1 1 .708-.708z"/&gt;</w:t>
      </w:r>
    </w:p>
    <w:p w14:paraId="376964B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&gt;&amp;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;&amp;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</w:p>
    <w:p w14:paraId="6149EBD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{{ 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Cancelled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Appoinments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 |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}}</w:t>
      </w:r>
    </w:p>
    <w:p w14:paraId="6BE980C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&lt;/button&gt; --&gt;</w:t>
      </w:r>
    </w:p>
    <w:p w14:paraId="77FD4A4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182BE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9587B0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exampleModal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ngbDropdownItem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getDeletedData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AEE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bi-calendar-x-fill"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16 16"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31C6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"M4 .5a.5.5 0 0 0-1 0V1H2a2 2 0 0 0-2 2v1h16V3a2 2 0 0 0-2-2h-1V.5a.5.5 0 0 0-1 0V1H4V.5zM16 14V5H0v9a2 2 0 0 0 2 2h12a2 2 0 0 0 2-2zM6.854 8.146 8 9.293l1.146-1.147a.5.5 0 1 1 .708.708L8.707 10l1.147 1.146a.5.5 0 0 1-.708.708L8 10.707l-1.146 1.147a.5.5 0 0 1-.708-.708L7.293 10 6.146 8.854a.5.5 0 1 1 .708-.708z"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25380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</w:p>
    <w:p w14:paraId="25E3C04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Cancelled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Appoinments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 |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D55670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E203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7431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6748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abpPermission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AppoinmentSchelulingProject.Customers.Create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mx-3"</w:t>
      </w:r>
    </w:p>
    <w:p w14:paraId="7FD1DD9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"create()"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E2B8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fa-plus me-1"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83BF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{{ </w:t>
      </w:r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'::</w:t>
      </w:r>
      <w:proofErr w:type="spellStart"/>
      <w:proofErr w:type="gram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NewCustomer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 |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53285B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FD24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1720A9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0D09D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E4AE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-page-toolbar-container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D4DB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A242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Button trigger modal --&gt;</w:t>
      </w:r>
    </w:p>
    <w:p w14:paraId="68B8EE40" w14:textId="77777777" w:rsidR="006A0EC3" w:rsidRPr="006A0EC3" w:rsidRDefault="006A0EC3" w:rsidP="006A0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998F0C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A6E5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6F9B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8E67E4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D8653D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-page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[title]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'::</w:t>
      </w:r>
      <w:proofErr w:type="gram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Customers' |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-page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C0D7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C7ED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 Search and Filter -----------------&gt;</w:t>
      </w:r>
    </w:p>
    <w:p w14:paraId="4189FEC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"w-30"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55%; margin-top: -6%;"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0E75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-advanced-entity-filters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localizationSourceName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[list]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90CB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-advanced-entity-filters-form&gt;</w:t>
      </w:r>
    </w:p>
    <w:p w14:paraId="152A97B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&lt;form #filterForm (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keyup.enter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list.get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()" &gt;</w:t>
      </w:r>
    </w:p>
    <w:p w14:paraId="1E0AEDE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 class="row" &gt;</w:t>
      </w:r>
    </w:p>
    <w:p w14:paraId="2456312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&lt;div class="col-12 col-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-auto" &gt;</w:t>
      </w:r>
    </w:p>
    <w:p w14:paraId="19A97F4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&lt;div class="mb-3"&gt;</w:t>
      </w:r>
    </w:p>
    <w:p w14:paraId="1684071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&lt;label class="form-label" for="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nameFilter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6211618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{{ </w:t>
      </w:r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'::</w:t>
      </w:r>
      <w:proofErr w:type="gram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Name' |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}}</w:t>
      </w:r>
    </w:p>
    <w:p w14:paraId="4FD6BC1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&lt;/label&gt;</w:t>
      </w:r>
    </w:p>
    <w:p w14:paraId="7BFAFF4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14:paraId="6720D5E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&lt;input id="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nameFilter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class="form-control" [(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ngModel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)]="filters.name"</w:t>
      </w:r>
    </w:p>
    <w:p w14:paraId="71BA1FD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[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ngModelOptions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]="{ standalone: true }" /&gt;</w:t>
      </w:r>
    </w:p>
    <w:p w14:paraId="0C641B5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&lt;/div&gt;</w:t>
      </w:r>
    </w:p>
    <w:p w14:paraId="77791D2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&lt;/div&gt;</w:t>
      </w:r>
    </w:p>
    <w:p w14:paraId="7C6192B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&lt;div class="col-12 col-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-auto"&gt;</w:t>
      </w:r>
    </w:p>
    <w:p w14:paraId="4645DC5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&lt;div class="mb-3"&gt;</w:t>
      </w:r>
    </w:p>
    <w:p w14:paraId="012273B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&lt;label class="form-label" for="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addressFilter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21BEB86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{{ </w:t>
      </w:r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'::</w:t>
      </w:r>
      <w:proofErr w:type="gram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Address' |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}}</w:t>
      </w:r>
    </w:p>
    <w:p w14:paraId="2CB44D3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&lt;/label&gt;</w:t>
      </w:r>
    </w:p>
    <w:p w14:paraId="1C02EC2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14:paraId="372A094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&lt;input id="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addressFilter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class="form-control" [(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ngModel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)]="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filters.address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62B2524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[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ngModelOptions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]="{ standalone: true }" /&gt;</w:t>
      </w:r>
    </w:p>
    <w:p w14:paraId="6E0B446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&lt;/div&gt;</w:t>
      </w:r>
    </w:p>
    <w:p w14:paraId="414C491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&lt;/div&gt;</w:t>
      </w:r>
    </w:p>
    <w:p w14:paraId="269C9BD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&lt;div class="col-12 col-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-auto"&gt;</w:t>
      </w:r>
    </w:p>
    <w:p w14:paraId="611398E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&lt;div class="mb-3"&gt;</w:t>
      </w:r>
    </w:p>
    <w:p w14:paraId="47DE34F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&lt;label class="form-label" for="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mobileNumberFilter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32A3513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{{ </w:t>
      </w:r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'::</w:t>
      </w:r>
      <w:proofErr w:type="spellStart"/>
      <w:proofErr w:type="gram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MobileNumber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 |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}}</w:t>
      </w:r>
    </w:p>
    <w:p w14:paraId="3E6F37C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          &lt;/label&gt;</w:t>
      </w:r>
    </w:p>
    <w:p w14:paraId="4BBC42E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14:paraId="105FA82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&lt;input id="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mobileNumberFilter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class="form-control" [(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ngModel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)]="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filters.mobileNumber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40C2D34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[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ngModelOptions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]="{ standalone: true }" /&gt;</w:t>
      </w:r>
    </w:p>
    <w:p w14:paraId="0D2F64D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&lt;/div&gt;</w:t>
      </w:r>
    </w:p>
    <w:p w14:paraId="6E3B779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&lt;/div&gt;</w:t>
      </w:r>
    </w:p>
    <w:p w14:paraId="7A6801F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&lt;div class="col-12 col-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-auto"&gt;</w:t>
      </w:r>
    </w:p>
    <w:p w14:paraId="03207BC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&lt;div class="mb-3"&gt;</w:t>
      </w:r>
    </w:p>
    <w:p w14:paraId="1038944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&lt;label class="form-label" for="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minAppointmentDate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659D104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{{ </w:t>
      </w:r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'::</w:t>
      </w:r>
      <w:proofErr w:type="spellStart"/>
      <w:proofErr w:type="gram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MinAppointmentDate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 |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}}</w:t>
      </w:r>
    </w:p>
    <w:p w14:paraId="558581C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&lt;/label&gt;</w:t>
      </w:r>
    </w:p>
    <w:p w14:paraId="7DCF916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14:paraId="1F0A9A9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&lt;div class="input-group"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validationTarget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74D8D80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&lt;input id="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minAppointmentDate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class="form-control" #minAppointmentDateInput</w:t>
      </w:r>
    </w:p>
    <w:p w14:paraId="3DE4BAE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#minAppointmentDateDatepicker="ngbDatepicker" name="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minAppointmentDate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ngbDatepicker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container="body"</w:t>
      </w:r>
    </w:p>
    <w:p w14:paraId="0AE3A7B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 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readonly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(click)="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minAppointmentDateDatepicker.toggle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()"</w:t>
      </w:r>
    </w:p>
    <w:p w14:paraId="5AA5988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(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keyup</w:t>
      </w:r>
      <w:proofErr w:type="gram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.space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minAppointmentDateDatepicker.toggle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()" [(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ngModel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)]="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filters.appointmentDateMin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1DD961B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[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ngModelOptions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]="{ standalone: true }" /&gt;</w:t>
      </w:r>
    </w:p>
    <w:p w14:paraId="378667D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&lt;div *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minAppointmentDateInput.value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class="input-group-append"&gt;</w:t>
      </w:r>
    </w:p>
    <w:p w14:paraId="3A49C1E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&lt;button class="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-link px-2" type="button" [title]="'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Clear' |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(click)="</w:t>
      </w:r>
    </w:p>
    <w:p w14:paraId="3AA1646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     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minAppointmentDateDatepicker.writeValue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(null</w:t>
      </w:r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5C94E1C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     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minAppointmentDateDatepicker.manualDateChange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(null, true)</w:t>
      </w:r>
    </w:p>
    <w:p w14:paraId="56A6C23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"&gt;</w:t>
      </w:r>
    </w:p>
    <w:p w14:paraId="5675D54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&lt;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class="fa fa-times" aria-hidden="true"&gt;&lt;/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0183029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&lt;/button&gt;</w:t>
      </w:r>
    </w:p>
    <w:p w14:paraId="1A065A5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&lt;/div&gt;</w:t>
      </w:r>
    </w:p>
    <w:p w14:paraId="00C51B3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&lt;/div&gt;</w:t>
      </w:r>
    </w:p>
    <w:p w14:paraId="24B10CB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&lt;/div&gt;</w:t>
      </w:r>
    </w:p>
    <w:p w14:paraId="3742A05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&lt;/div&gt;</w:t>
      </w:r>
    </w:p>
    <w:p w14:paraId="120EFA7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14:paraId="63AC33B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&lt;div class="col-12 col-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-auto"&gt;</w:t>
      </w:r>
    </w:p>
    <w:p w14:paraId="60482CE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&lt;div class="mb-3"&gt;</w:t>
      </w:r>
    </w:p>
    <w:p w14:paraId="4BEF495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&lt;label class="form-label" for="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maxAppointmentDate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35DDB45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{{ </w:t>
      </w:r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'::</w:t>
      </w:r>
      <w:proofErr w:type="spellStart"/>
      <w:proofErr w:type="gram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MaxAppointmentDate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 |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}}</w:t>
      </w:r>
    </w:p>
    <w:p w14:paraId="155C8C1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&lt;/label&gt;</w:t>
      </w:r>
    </w:p>
    <w:p w14:paraId="1A76BBA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14:paraId="5808B33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&lt;div class="input-group"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validationTarget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60D0AA8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&lt;input id="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maxAppointmentDate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class="form-control" #maxAppointmentDateInput</w:t>
      </w:r>
    </w:p>
    <w:p w14:paraId="402C1EC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#maxAppointmentDateDatepicker="ngbDatepicker" name="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maxAppointmentDate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ngbDatepicker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readonly</w:t>
      </w:r>
      <w:proofErr w:type="spellEnd"/>
    </w:p>
    <w:p w14:paraId="77A537D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              (click)="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maxAppointmentDateDatepicker.toggle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()" (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keyup.space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maxAppointmentDateDatepicker.toggle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()"</w:t>
      </w:r>
    </w:p>
    <w:p w14:paraId="185C2FD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[(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ngModel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)]="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filters.appointmentDateMax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[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ngModelOptions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]="{ standalone: true }" /&gt;</w:t>
      </w:r>
    </w:p>
    <w:p w14:paraId="23A4F56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&lt;div *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maxAppointmentDateInput.value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class="input-group-append"&gt;</w:t>
      </w:r>
    </w:p>
    <w:p w14:paraId="0A6701C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&lt;button class="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-link px-2" type="button" [title]="'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Clear' |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(click)="</w:t>
      </w:r>
    </w:p>
    <w:p w14:paraId="2CBCF4B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     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maxAppointmentDateDatepicker.writeValue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(null</w:t>
      </w:r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6804986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     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maxAppointmentDateDatepicker.manualDateChange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(null, true)</w:t>
      </w:r>
    </w:p>
    <w:p w14:paraId="13584AD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"&gt;</w:t>
      </w:r>
    </w:p>
    <w:p w14:paraId="3D3AF6C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&lt;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class="fa fa-times" aria-hidden="true"&gt;&lt;/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1A19719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&lt;/button&gt;</w:t>
      </w:r>
    </w:p>
    <w:p w14:paraId="5D27135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&lt;/div&gt;</w:t>
      </w:r>
    </w:p>
    <w:p w14:paraId="3F1D722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&lt;/div&gt;</w:t>
      </w:r>
    </w:p>
    <w:p w14:paraId="67B2216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&lt;/div&gt;</w:t>
      </w:r>
    </w:p>
    <w:p w14:paraId="37B9672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&lt;/div&gt;</w:t>
      </w:r>
    </w:p>
    <w:p w14:paraId="5EB830F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&lt;div class="col-12 col-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-auto"&gt;</w:t>
      </w:r>
    </w:p>
    <w:p w14:paraId="5B3B6B1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&lt;div class="mb-3"&gt;</w:t>
      </w:r>
    </w:p>
    <w:p w14:paraId="118838C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&lt;label class="form-label" for="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verificationStatusFilter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31F6376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{{ </w:t>
      </w:r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'::</w:t>
      </w:r>
      <w:proofErr w:type="spellStart"/>
      <w:proofErr w:type="gram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VerificationStatus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 |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}}</w:t>
      </w:r>
    </w:p>
    <w:p w14:paraId="4DB93F5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&lt;/label&gt;</w:t>
      </w:r>
    </w:p>
    <w:p w14:paraId="56BFD84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14:paraId="18D8F64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&lt;select name="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verificationStatus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id="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verificationStatusFilter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class="form-select form-control"</w:t>
      </w:r>
    </w:p>
    <w:p w14:paraId="566DF85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[(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ngModel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)]="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filters.verificationStatus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[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ngModelOptions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]="{ standalone: true }" (change)="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list.get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()"&gt;</w:t>
      </w:r>
    </w:p>
    <w:p w14:paraId="53DDBC1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&lt;option [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ngValue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]=""&gt;&lt;/option&gt;</w:t>
      </w:r>
    </w:p>
    <w:p w14:paraId="7C85699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&lt;option [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ngValue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]="true"&gt;{{ 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Yes' |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}}&lt;/option&gt;</w:t>
      </w:r>
    </w:p>
    <w:p w14:paraId="2530984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&lt;option [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ngValue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]="false"&gt;{{ 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No' |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}}&lt;/option&gt;</w:t>
      </w:r>
    </w:p>
    <w:p w14:paraId="544EAE2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&lt;/select&gt;</w:t>
      </w:r>
    </w:p>
    <w:p w14:paraId="697B667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&lt;/div&gt;</w:t>
      </w:r>
    </w:p>
    <w:p w14:paraId="3E16660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&lt;/div&gt;</w:t>
      </w:r>
    </w:p>
    <w:p w14:paraId="7C54037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14:paraId="3E16A50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&lt;div class="col-12 col-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-auto align-self-end mb-3"&gt;</w:t>
      </w:r>
    </w:p>
    <w:p w14:paraId="05C6F16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&lt;div class="row"&gt;</w:t>
      </w:r>
    </w:p>
    <w:p w14:paraId="3C28357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&lt;div class="col-6 col-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-auto d-grid"&gt;</w:t>
      </w:r>
    </w:p>
    <w:p w14:paraId="6D98EF4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&lt;button type="button" class="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-outline-primary" (click)="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clearFilters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()"&gt;</w:t>
      </w:r>
    </w:p>
    <w:p w14:paraId="1F203BB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&lt;span&gt;{{ 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Clear' |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}}&lt;/span&gt;</w:t>
      </w:r>
    </w:p>
    <w:p w14:paraId="32A02C9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&lt;/button&gt;</w:t>
      </w:r>
    </w:p>
    <w:p w14:paraId="45DC0E9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&lt;/div&gt;</w:t>
      </w:r>
    </w:p>
    <w:p w14:paraId="2627F63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&lt;div class="col-6 col-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-auto d-grid"&gt;</w:t>
      </w:r>
    </w:p>
    <w:p w14:paraId="661C990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&lt;button type="button" class="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-primary" (click)="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list.get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()"&gt;</w:t>
      </w:r>
    </w:p>
    <w:p w14:paraId="7226A81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              &lt;span&gt;{{ 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Refresh' |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}}&lt;/span&gt;</w:t>
      </w:r>
    </w:p>
    <w:p w14:paraId="500B1CF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&lt;/button&gt;</w:t>
      </w:r>
    </w:p>
    <w:p w14:paraId="5563534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&lt;/div&gt;</w:t>
      </w:r>
    </w:p>
    <w:p w14:paraId="5E7F787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&lt;/div&gt;</w:t>
      </w:r>
    </w:p>
    <w:p w14:paraId="5B3CDEE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&lt;/div&gt;</w:t>
      </w:r>
    </w:p>
    <w:p w14:paraId="4940C2F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14:paraId="5484AFF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&lt;/form&gt;</w:t>
      </w:r>
    </w:p>
    <w:p w14:paraId="0160351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-advanced-entity-filters-form&gt; --&gt;</w:t>
      </w:r>
    </w:p>
    <w:p w14:paraId="62E22F7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-advanced-entity-filters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4B0B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C4DC5" w14:textId="77777777" w:rsidR="006A0EC3" w:rsidRPr="006A0EC3" w:rsidRDefault="006A0EC3" w:rsidP="006A0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C8070F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----------------------------------------------------- --&gt;</w:t>
      </w:r>
    </w:p>
    <w:p w14:paraId="067B350A" w14:textId="77777777" w:rsidR="006A0EC3" w:rsidRPr="006A0EC3" w:rsidRDefault="006A0EC3" w:rsidP="006A0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FAE6AA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ngx-datatable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[rows]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data.items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[count]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data.totalCount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[list]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EF82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7C244A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-column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"{{ </w:t>
      </w:r>
      <w:proofErr w:type="gram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'::</w:t>
      </w:r>
      <w:proofErr w:type="gram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Name' |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FE69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let-row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-cell-template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E5D1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row.name }}</w:t>
      </w:r>
    </w:p>
    <w:p w14:paraId="53D514B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88B8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-column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D3B6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C4F8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-column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"{{ </w:t>
      </w:r>
      <w:proofErr w:type="gram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'::</w:t>
      </w:r>
      <w:proofErr w:type="gram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Address' |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3027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let-row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-cell-template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1BB1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{{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row.address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F33158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CF6E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-column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85A9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799C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-column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"{{ </w:t>
      </w:r>
      <w:proofErr w:type="gram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'::</w:t>
      </w:r>
      <w:proofErr w:type="spellStart"/>
      <w:proofErr w:type="gram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MobileNumber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|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mobileNumber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2981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let-row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-cell-template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1AAD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{{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row.mobileNumber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794811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9C01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-column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AB86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41FC6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-column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"{{ </w:t>
      </w:r>
      <w:proofErr w:type="gram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'::</w:t>
      </w:r>
      <w:proofErr w:type="spellStart"/>
      <w:proofErr w:type="gram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AppointmentDate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|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appointmentDate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D985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let-row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-cell-template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B45E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{{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row.appointmentDate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date}}</w:t>
      </w:r>
    </w:p>
    <w:p w14:paraId="6EC4DE7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6924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-column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5B58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20E2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-column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"{{ </w:t>
      </w:r>
      <w:proofErr w:type="gram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'::</w:t>
      </w:r>
      <w:proofErr w:type="spellStart"/>
      <w:proofErr w:type="gram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VerificationStatus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|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verificationStatus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5CFA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let-row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-cell-template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BF93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row.verificationStatus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ngIfThen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ngIfElse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4414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9A86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#yes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E15D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8A93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[title]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Yes' |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0106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fa-check"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1F11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B0FF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07D4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3D58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28A3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#no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DE78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7132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[title]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No' |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7CB5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fa-times"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FA2B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21A7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E858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633C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D7D7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-column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2F0B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A201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-column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[name]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Actions' |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maxWidth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"150"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"150"</w:t>
      </w:r>
    </w:p>
    <w:p w14:paraId="120E946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[sortable]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0498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let-row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let-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rowIndex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-cell-template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086A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ngbDropdown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B3FC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 border-0 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haspopup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677AF0E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ngbDropdownToggle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9144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class="fa fa-cog me-1" aria-hidden="true"&gt;&lt;/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2A0AEAE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{{ 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Actions' |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}} --&gt;</w:t>
      </w:r>
    </w:p>
    <w:p w14:paraId="7FE1E83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bi-three-dots"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16 16"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7944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"M3 9.5a1.5 1.5 0 1 1 0-3 1.5 1.5 0 0 1 0 3zm5 0a1.5 1.5 0 1 1 0-3 1.5 1.5 0 0 1 0 3zm5 0a1.5 1.5 0 1 1 0-3 1.5 1.5 0 0 1 0 3z"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21188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B6C29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4FD7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class="bi bi-three-dots"&gt;&lt;/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5F8D994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xmlns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="http://www.w3.org/2000/svg" width="16" height="16" fill="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currentColor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 class="bi bi-three-dots" 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viewBox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="0 0 16 16"&gt;</w:t>
      </w:r>
    </w:p>
    <w:p w14:paraId="563EE03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&lt;path d="M3 9.5a1.5 1.5 0 1 1 0-3 1.5 1.5 0 0 1 0 3zm5 0a1.5 1.5 0 1 1 0-3 1.5 1.5 0 0 1 0 3zm5 0a1.5 1.5 0 1 1 0-3 1.5 1.5 0 0 1 0 3z"/&gt;</w:t>
      </w:r>
    </w:p>
    <w:p w14:paraId="452D3FA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    &lt;/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14:paraId="73EFCC0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3D52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ngbDropdownMenu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"width:10px"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52F7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ngbDropdownItem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abpPermission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AppoinmentSchelulingProject.Customers.Edit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</w:p>
    <w:p w14:paraId="1EBB544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"update(row)"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C21E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bi-pencil-fill"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16 16"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D37B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"M12.854.146a.5.5 0 0 0-.707 0L10.5 1.793 14.207 5.5l1.647-1.646a.5.5 0 0 0 0-.708l-3-3zm.646 6.061L9.793 2.5 3.293 9H3.5a.5.5 0 0 1 .5.5v.5h.5a.5.5 0 0 1 .5.5v.5h.5a.5.5 0 0 1 .5.5v.5h.5a.5.5 0 0 1 .5.5v.207l6.5-6.5zm-7.468 7.468A.5.5 0 0 1 6 13.5V13h-.5a.5.5 0 0 1-.5-.5V12h-.5a.5.5 0 0 1-.5-.5V11h-.5a.5.5 0 0 1-.5-.5V10h-.5a.499.499 0 0 1-.175-.032l-.179.178a.5.5 0 0 0-.11.168l-2 5a.5.5 0 0 0 .65.65l5-2a.5.5 0 0 0 .168-.11l.178-.178z"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DE518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</w:p>
    <w:p w14:paraId="59EB564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Edit' |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45ABE2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D095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C83D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ngbDropdownItem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abpPermission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AppoinmentSchelulingProject.Customers.Delete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</w:p>
    <w:p w14:paraId="277B514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"delete(row)"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B1B2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bi-person-x-fill"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16 16"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D0CF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fill-rule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evenodd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"M1 14s-1 0-1-1 1-4 6-4 6 3 6 4-1 1-1 1H1zm5-6a3 3 0 1 0 0-6 3 3 0 0 0 0 6zm6.146-2.854a.5.5 0 0 1 .708 0L14 6.293l1.146-1.147a.5.5 0 0 1 .708.708L14.707 7l1.147 1.146a.5.5 0 0 1-.708.708L14 7.707l-1.146 1.147a.5.5 0 0 1-.708-.708L13.293 7l-1.147-1.146a.5.5 0 0 1 0-.708z"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6663B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</w:p>
    <w:p w14:paraId="310C98C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Delete' |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B4F068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B48C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305C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1923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20EB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datatable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-column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A21D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1463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ngx-datatable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08C2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D363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4CBF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&lt;/</w:t>
      </w:r>
      <w:proofErr w:type="spellStart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abp</w:t>
      </w:r>
      <w:proofErr w:type="spellEnd"/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-page&gt; --&gt;</w:t>
      </w:r>
    </w:p>
    <w:p w14:paraId="76C1BE9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9640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-modal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[busy]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isModalBusy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[(visible)]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isModalOpen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E0FD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#abpHeader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3968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1E86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(selected ? 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Edit' : '::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NewCustomer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') |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39E3FF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9B50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3ECB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D3AB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#abpBody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3541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submitForm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alre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validateOnSubmit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D60E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"mt-2 fade-in-top"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C3FE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BAE8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"customer-name"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 </w:t>
      </w:r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'::</w:t>
      </w:r>
      <w:proofErr w:type="gram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Name' |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*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21F7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DE168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"customer-name"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autofocus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144F6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6177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06C7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"customer-address"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E829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{{ </w:t>
      </w:r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'::</w:t>
      </w:r>
      <w:proofErr w:type="gram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Address' |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5A41DB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4C6E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05CF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"customer-address"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9A8A8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0417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D555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"customer-mobile-number"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ED66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{{ </w:t>
      </w:r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'::</w:t>
      </w:r>
      <w:proofErr w:type="spellStart"/>
      <w:proofErr w:type="gram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MobileNumber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 |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*</w:t>
      </w:r>
    </w:p>
    <w:p w14:paraId="0ED3D5F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3D5B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BCDA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"customer-mobile-number"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mobileNumber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3CCA8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318A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5968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"customer-appointment-date"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DC84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{{ </w:t>
      </w:r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'::</w:t>
      </w:r>
      <w:proofErr w:type="spellStart"/>
      <w:proofErr w:type="gram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AppointmentDate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 |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</w:p>
    <w:p w14:paraId="4AE883C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4A0D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C3F3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validationTarget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2D1C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"datetime-local"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"customer-appointment-date"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appointmentDate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5EF708E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currentdate|date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:'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yyyy-MM-ddThh:mm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'}}"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1E3E1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140077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A37C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B33F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B36A1E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D830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80C7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"customer-appointment-date"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30D2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{{ </w:t>
      </w:r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'::</w:t>
      </w:r>
      <w:proofErr w:type="spellStart"/>
      <w:proofErr w:type="gram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AppointmentDate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 |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</w:p>
    <w:p w14:paraId="746CFF9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61CF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148B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F049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"customer-appointment-date"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35027F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19118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DC2651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D4FF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289E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1D2545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CF96DA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FC14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3D5DFE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mb-3"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BCCC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"customer-verification-status"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verificationStatus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ECC88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D6177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F3F6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"customer-verification-status"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0CA2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{{ </w:t>
      </w:r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'::</w:t>
      </w:r>
      <w:proofErr w:type="spellStart"/>
      <w:proofErr w:type="gram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VerificationStatus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 |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997412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B8E5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FC41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3950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CA122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63FE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D3DB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6021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#abpFooter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B911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abpClose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ACE1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Cancel' |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330356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E428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CA39A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-button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iconClass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fa-check"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buttonType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formName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1F5D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E10E17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'</w:t>
      </w:r>
      <w:proofErr w:type="spellStart"/>
      <w:proofErr w:type="gram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AbpUi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Save' |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abpLocalization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8A774F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B3E170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-button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6E49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BC49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abp</w:t>
      </w:r>
      <w:proofErr w:type="spellEnd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-modal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222AF" w14:textId="77777777" w:rsidR="006A0EC3" w:rsidRPr="006A0EC3" w:rsidRDefault="006A0EC3" w:rsidP="006A0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C696C2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Modal for upcoming--&gt;</w:t>
      </w:r>
    </w:p>
    <w:p w14:paraId="43666F6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data-bs-backdrop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"static"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data-bs-keyboard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</w:p>
    <w:p w14:paraId="4BCBAEF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staticBackdropLabel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3DB3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DFAF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 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650px"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1A6B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614F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staticBackdropLabel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Upcoming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Appoinments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F616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-close"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8C18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51D5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3E049" w14:textId="77777777" w:rsidR="006A0EC3" w:rsidRPr="006A0EC3" w:rsidRDefault="006A0EC3" w:rsidP="006A0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01B2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E575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purple;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9C34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6563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71FF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28E1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MobileNumber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2D5B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AppointmentDate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D859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426B40A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C537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A94F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1529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 of customers"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A780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B39B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{{c.name}}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33DB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{{c['address']}}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F243DF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{{c['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mobileNumber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']}}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A49C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c.appointmentDate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 }}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D4CB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3194876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2A1C725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B0BE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3B13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3970D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6AD6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746E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7B06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7713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FAA3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45F0F7C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Modal --&gt;</w:t>
      </w:r>
    </w:p>
    <w:p w14:paraId="485DC52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exampleModal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exampleModalLabel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0ACA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B58F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650px"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078E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A53B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exampleModalLabel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Cancelled 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Appoinments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95BC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-close"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1ECA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FBD8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679C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A6E56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purple;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77EB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4B8B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E87C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C254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MobileNumber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EE6EA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AppointmentDate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D7BD7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40E4E95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83008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767B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1C16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 of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deleteappointments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5468F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0DA5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{{c.name}}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598F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{{c['address']}}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F69451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{{c['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mobileNumber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']}}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D9281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c.appointmentDate</w:t>
      </w:r>
      <w:proofErr w:type="spellEnd"/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 }}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A030E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3A93FFA9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5AC3CC7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8A5F0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2A97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B82A2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F633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"modal-footer"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EBB3B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1966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A0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3002C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A7845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4B234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54523" w14:textId="77777777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A3E28" w14:textId="4F746E69" w:rsidR="00571F56" w:rsidRPr="006A0EC3" w:rsidRDefault="006A0EC3" w:rsidP="00571F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212E4F1" w14:textId="61B6F6DE" w:rsidR="006A0EC3" w:rsidRPr="006A0EC3" w:rsidRDefault="006A0EC3" w:rsidP="006A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0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6A0E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F543B" w14:textId="6CEE258E" w:rsidR="005B6708" w:rsidRDefault="0000598C">
      <w:pPr>
        <w:rPr>
          <w:rFonts w:ascii="Amasis MT Pro Medium" w:hAnsi="Amasis MT Pro Medium" w:cs="Aharoni"/>
          <w:sz w:val="28"/>
          <w:szCs w:val="28"/>
          <w:lang w:eastAsia="en-IN"/>
        </w:rPr>
      </w:pPr>
      <w:r>
        <w:rPr>
          <w:rFonts w:ascii="Amasis MT Pro Medium" w:hAnsi="Amasis MT Pro Medium" w:cs="Aharoni"/>
          <w:lang w:eastAsia="en-IN"/>
        </w:rPr>
        <w:lastRenderedPageBreak/>
        <w:t xml:space="preserve"> </w:t>
      </w:r>
      <w:r w:rsidRPr="0000598C">
        <w:rPr>
          <w:rFonts w:ascii="Amasis MT Pro Medium" w:hAnsi="Amasis MT Pro Medium" w:cs="Aharoni"/>
          <w:sz w:val="28"/>
          <w:szCs w:val="28"/>
          <w:highlight w:val="yellow"/>
          <w:lang w:eastAsia="en-IN"/>
        </w:rPr>
        <w:t>Routing steps for New Menu</w:t>
      </w:r>
    </w:p>
    <w:p w14:paraId="0723BD2D" w14:textId="6715C985" w:rsidR="0000598C" w:rsidRDefault="0000598C" w:rsidP="0000598C">
      <w:pPr>
        <w:pStyle w:val="ListParagraph"/>
        <w:numPr>
          <w:ilvl w:val="0"/>
          <w:numId w:val="21"/>
        </w:numPr>
        <w:rPr>
          <w:rFonts w:ascii="Amasis MT Pro Medium" w:hAnsi="Amasis MT Pro Medium" w:cs="Aharoni"/>
          <w:lang w:eastAsia="en-IN"/>
        </w:rPr>
      </w:pPr>
      <w:r>
        <w:rPr>
          <w:rFonts w:ascii="Amasis MT Pro Medium" w:hAnsi="Amasis MT Pro Medium" w:cs="Aharoni"/>
          <w:lang w:eastAsia="en-IN"/>
        </w:rPr>
        <w:t>Create a new component using ng g c component-name</w:t>
      </w:r>
    </w:p>
    <w:p w14:paraId="49E0F1DF" w14:textId="294B172F" w:rsidR="0000598C" w:rsidRDefault="0000598C" w:rsidP="0000598C">
      <w:pPr>
        <w:pStyle w:val="ListParagraph"/>
        <w:numPr>
          <w:ilvl w:val="0"/>
          <w:numId w:val="21"/>
        </w:numPr>
        <w:rPr>
          <w:rFonts w:ascii="Amasis MT Pro Medium" w:hAnsi="Amasis MT Pro Medium" w:cs="Aharoni"/>
          <w:lang w:eastAsia="en-IN"/>
        </w:rPr>
      </w:pPr>
      <w:r>
        <w:rPr>
          <w:rFonts w:ascii="Amasis MT Pro Medium" w:hAnsi="Amasis MT Pro Medium" w:cs="Aharoni"/>
          <w:lang w:eastAsia="en-IN"/>
        </w:rPr>
        <w:t>Add 3 files</w:t>
      </w:r>
    </w:p>
    <w:p w14:paraId="40C52277" w14:textId="6101FFA5" w:rsidR="0000598C" w:rsidRDefault="0000598C" w:rsidP="0000598C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lang w:eastAsia="en-IN"/>
        </w:rPr>
      </w:pPr>
      <w:r>
        <w:rPr>
          <w:rFonts w:ascii="Amasis MT Pro Medium" w:hAnsi="Amasis MT Pro Medium" w:cs="Aharoni"/>
          <w:lang w:eastAsia="en-IN"/>
        </w:rPr>
        <w:t>App</w:t>
      </w:r>
      <w:r w:rsidR="00B10C1B">
        <w:rPr>
          <w:rFonts w:ascii="Amasis MT Pro Medium" w:hAnsi="Amasis MT Pro Medium" w:cs="Aharoni"/>
          <w:lang w:eastAsia="en-IN"/>
        </w:rPr>
        <w:t>-</w:t>
      </w:r>
      <w:proofErr w:type="spellStart"/>
      <w:r>
        <w:rPr>
          <w:rFonts w:ascii="Amasis MT Pro Medium" w:hAnsi="Amasis MT Pro Medium" w:cs="Aharoni"/>
          <w:lang w:eastAsia="en-IN"/>
        </w:rPr>
        <w:t>route.provider.ts</w:t>
      </w:r>
      <w:proofErr w:type="spellEnd"/>
    </w:p>
    <w:p w14:paraId="22FD12D3" w14:textId="6300162D" w:rsidR="0000598C" w:rsidRDefault="0000598C" w:rsidP="0000598C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lang w:eastAsia="en-IN"/>
        </w:rPr>
      </w:pPr>
      <w:r>
        <w:rPr>
          <w:rFonts w:ascii="Amasis MT Pro Medium" w:hAnsi="Amasis MT Pro Medium" w:cs="Aharoni"/>
          <w:lang w:eastAsia="en-IN"/>
        </w:rPr>
        <w:t>App-</w:t>
      </w:r>
      <w:proofErr w:type="spellStart"/>
      <w:r>
        <w:rPr>
          <w:rFonts w:ascii="Amasis MT Pro Medium" w:hAnsi="Amasis MT Pro Medium" w:cs="Aharoni"/>
          <w:lang w:eastAsia="en-IN"/>
        </w:rPr>
        <w:t>routing.module.ts</w:t>
      </w:r>
      <w:proofErr w:type="spellEnd"/>
    </w:p>
    <w:p w14:paraId="2AC6D33F" w14:textId="731CC364" w:rsidR="0000598C" w:rsidRDefault="0000598C" w:rsidP="0000598C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lang w:eastAsia="en-IN"/>
        </w:rPr>
      </w:pPr>
      <w:proofErr w:type="spellStart"/>
      <w:r>
        <w:rPr>
          <w:rFonts w:ascii="Amasis MT Pro Medium" w:hAnsi="Amasis MT Pro Medium" w:cs="Aharoni"/>
          <w:lang w:eastAsia="en-IN"/>
        </w:rPr>
        <w:t>App.module.ts</w:t>
      </w:r>
      <w:proofErr w:type="spellEnd"/>
    </w:p>
    <w:p w14:paraId="3180CDB0" w14:textId="31F546BA" w:rsidR="0000598C" w:rsidRDefault="0000598C" w:rsidP="0000598C">
      <w:pPr>
        <w:rPr>
          <w:rFonts w:ascii="Amasis MT Pro Medium" w:hAnsi="Amasis MT Pro Medium" w:cs="Aharoni"/>
          <w:lang w:eastAsia="en-IN"/>
        </w:rPr>
      </w:pPr>
      <w:r>
        <w:rPr>
          <w:rFonts w:ascii="Amasis MT Pro Medium" w:hAnsi="Amasis MT Pro Medium" w:cs="Aharoni"/>
          <w:lang w:eastAsia="en-IN"/>
        </w:rPr>
        <w:t xml:space="preserve">     </w:t>
      </w:r>
      <w:r w:rsidRPr="0000598C">
        <w:rPr>
          <w:rFonts w:ascii="Amasis MT Pro Medium" w:hAnsi="Amasis MT Pro Medium" w:cs="Aharoni"/>
          <w:lang w:eastAsia="en-IN"/>
        </w:rPr>
        <w:t>3</w:t>
      </w:r>
      <w:r>
        <w:rPr>
          <w:rFonts w:ascii="Amasis MT Pro Medium" w:hAnsi="Amasis MT Pro Medium" w:cs="Aharoni"/>
          <w:lang w:eastAsia="en-IN"/>
        </w:rPr>
        <w:t xml:space="preserve">.In </w:t>
      </w:r>
      <w:proofErr w:type="spellStart"/>
      <w:r>
        <w:rPr>
          <w:rFonts w:ascii="Amasis MT Pro Medium" w:hAnsi="Amasis MT Pro Medium" w:cs="Aharoni"/>
          <w:lang w:eastAsia="en-IN"/>
        </w:rPr>
        <w:t>app.module.ts</w:t>
      </w:r>
      <w:proofErr w:type="spellEnd"/>
      <w:r>
        <w:rPr>
          <w:rFonts w:ascii="Amasis MT Pro Medium" w:hAnsi="Amasis MT Pro Medium" w:cs="Aharoni"/>
          <w:lang w:eastAsia="en-IN"/>
        </w:rPr>
        <w:t xml:space="preserve"> Copy code from existing file and add </w:t>
      </w:r>
      <w:proofErr w:type="spellStart"/>
      <w:r>
        <w:rPr>
          <w:rFonts w:ascii="Amasis MT Pro Medium" w:hAnsi="Amasis MT Pro Medium" w:cs="Aharoni"/>
          <w:lang w:eastAsia="en-IN"/>
        </w:rPr>
        <w:t>AppRountingModule</w:t>
      </w:r>
      <w:proofErr w:type="spellEnd"/>
      <w:r>
        <w:rPr>
          <w:rFonts w:ascii="Amasis MT Pro Medium" w:hAnsi="Amasis MT Pro Medium" w:cs="Aharoni"/>
          <w:lang w:eastAsia="en-IN"/>
        </w:rPr>
        <w:t xml:space="preserve"> in </w:t>
      </w:r>
      <w:r w:rsidR="00B10C1B">
        <w:rPr>
          <w:rFonts w:ascii="Amasis MT Pro Medium" w:hAnsi="Amasis MT Pro Medium" w:cs="Aharoni"/>
          <w:lang w:eastAsia="en-IN"/>
        </w:rPr>
        <w:t xml:space="preserve">  </w:t>
      </w:r>
      <w:r>
        <w:rPr>
          <w:rFonts w:ascii="Amasis MT Pro Medium" w:hAnsi="Amasis MT Pro Medium" w:cs="Aharoni"/>
          <w:lang w:eastAsia="en-IN"/>
        </w:rPr>
        <w:t>imports.</w:t>
      </w:r>
    </w:p>
    <w:p w14:paraId="5FC8335C" w14:textId="5F349A4E" w:rsidR="0000598C" w:rsidRDefault="0000598C" w:rsidP="0000598C">
      <w:pPr>
        <w:rPr>
          <w:rFonts w:ascii="Amasis MT Pro Medium" w:hAnsi="Amasis MT Pro Medium" w:cs="Aharoni"/>
          <w:lang w:eastAsia="en-IN"/>
        </w:rPr>
      </w:pPr>
      <w:r>
        <w:rPr>
          <w:rFonts w:ascii="Amasis MT Pro Medium" w:hAnsi="Amasis MT Pro Medium" w:cs="Aharoni"/>
          <w:lang w:eastAsia="en-IN"/>
        </w:rPr>
        <w:t xml:space="preserve">    4.</w:t>
      </w:r>
      <w:r w:rsidR="00B10C1B">
        <w:rPr>
          <w:rFonts w:ascii="Amasis MT Pro Medium" w:hAnsi="Amasis MT Pro Medium" w:cs="Aharoni"/>
          <w:lang w:eastAsia="en-IN"/>
        </w:rPr>
        <w:t>In app-</w:t>
      </w:r>
      <w:proofErr w:type="spellStart"/>
      <w:r w:rsidR="00B10C1B">
        <w:rPr>
          <w:rFonts w:ascii="Amasis MT Pro Medium" w:hAnsi="Amasis MT Pro Medium" w:cs="Aharoni"/>
          <w:lang w:eastAsia="en-IN"/>
        </w:rPr>
        <w:t>routing.module.ts</w:t>
      </w:r>
      <w:proofErr w:type="spellEnd"/>
      <w:r w:rsidR="00B10C1B">
        <w:rPr>
          <w:rFonts w:ascii="Amasis MT Pro Medium" w:hAnsi="Amasis MT Pro Medium" w:cs="Aharoni"/>
          <w:lang w:eastAsia="en-IN"/>
        </w:rPr>
        <w:t xml:space="preserve"> </w:t>
      </w:r>
      <w:r>
        <w:rPr>
          <w:rFonts w:ascii="Amasis MT Pro Medium" w:hAnsi="Amasis MT Pro Medium" w:cs="Aharoni"/>
          <w:lang w:eastAsia="en-IN"/>
        </w:rPr>
        <w:t>Copy code from existing</w:t>
      </w:r>
      <w:r w:rsidR="00B10C1B">
        <w:rPr>
          <w:rFonts w:ascii="Amasis MT Pro Medium" w:hAnsi="Amasis MT Pro Medium" w:cs="Aharoni"/>
          <w:lang w:eastAsia="en-IN"/>
        </w:rPr>
        <w:t xml:space="preserve"> file and give the path for routing.</w:t>
      </w:r>
    </w:p>
    <w:p w14:paraId="2A5AC6BE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10C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C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0C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7787207E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5F667D4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F9F2C7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C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10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0C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CalenderComponent</w:t>
      </w:r>
      <w:proofErr w:type="spellEnd"/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E39011" w14:textId="02AAE716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01A9281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673066C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65CA59D7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10980D" w14:textId="77777777" w:rsidR="00B10C1B" w:rsidRPr="0000598C" w:rsidRDefault="00B10C1B" w:rsidP="0000598C">
      <w:pPr>
        <w:rPr>
          <w:rFonts w:ascii="Amasis MT Pro Medium" w:hAnsi="Amasis MT Pro Medium" w:cs="Aharoni"/>
          <w:lang w:eastAsia="en-IN"/>
        </w:rPr>
      </w:pPr>
    </w:p>
    <w:p w14:paraId="4B64CBE3" w14:textId="712C802E" w:rsidR="0000598C" w:rsidRPr="0000598C" w:rsidRDefault="00B10C1B" w:rsidP="0000598C">
      <w:pPr>
        <w:rPr>
          <w:rFonts w:ascii="Amasis MT Pro Medium" w:hAnsi="Amasis MT Pro Medium" w:cs="Aharoni"/>
          <w:lang w:eastAsia="en-IN"/>
        </w:rPr>
      </w:pPr>
      <w:r>
        <w:rPr>
          <w:rFonts w:ascii="Amasis MT Pro Medium" w:hAnsi="Amasis MT Pro Medium" w:cs="Aharoni"/>
          <w:lang w:eastAsia="en-IN"/>
        </w:rPr>
        <w:t>5.In app-</w:t>
      </w:r>
      <w:proofErr w:type="spellStart"/>
      <w:r>
        <w:rPr>
          <w:rFonts w:ascii="Amasis MT Pro Medium" w:hAnsi="Amasis MT Pro Medium" w:cs="Aharoni"/>
          <w:lang w:eastAsia="en-IN"/>
        </w:rPr>
        <w:t>route.provider.ts</w:t>
      </w:r>
      <w:proofErr w:type="spellEnd"/>
      <w:r>
        <w:rPr>
          <w:rFonts w:ascii="Amasis MT Pro Medium" w:hAnsi="Amasis MT Pro Medium" w:cs="Aharoni"/>
          <w:lang w:eastAsia="en-IN"/>
        </w:rPr>
        <w:t xml:space="preserve"> copy code from existing file and give the </w:t>
      </w:r>
      <w:proofErr w:type="spellStart"/>
      <w:r>
        <w:rPr>
          <w:rFonts w:ascii="Amasis MT Pro Medium" w:hAnsi="Amasis MT Pro Medium" w:cs="Aharoni"/>
          <w:lang w:eastAsia="en-IN"/>
        </w:rPr>
        <w:t>const</w:t>
      </w:r>
      <w:proofErr w:type="spellEnd"/>
      <w:r>
        <w:rPr>
          <w:rFonts w:ascii="Amasis MT Pro Medium" w:hAnsi="Amasis MT Pro Medium" w:cs="Aharoni"/>
          <w:lang w:eastAsia="en-IN"/>
        </w:rPr>
        <w:t xml:space="preserve"> name</w:t>
      </w:r>
    </w:p>
    <w:p w14:paraId="66B1CCC9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0C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C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CALENDER_ROUTE_PROVIDER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4E0A27AA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 </w:t>
      </w:r>
      <w:r w:rsidRPr="00B10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provide: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C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APP_INITIALIZER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10C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useFactory</w:t>
      </w:r>
      <w:proofErr w:type="spellEnd"/>
      <w:r w:rsidRPr="00B10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0C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configureRoutes</w:t>
      </w:r>
      <w:proofErr w:type="spellEnd"/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0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deps: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B10C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RoutesService</w:t>
      </w:r>
      <w:proofErr w:type="spellEnd"/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10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multi: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C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76A08D21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1A47376" w14:textId="53732584" w:rsidR="0000598C" w:rsidRDefault="0000598C">
      <w:pPr>
        <w:rPr>
          <w:rFonts w:ascii="Amasis MT Pro Medium" w:hAnsi="Amasis MT Pro Medium" w:cs="Aharoni"/>
        </w:rPr>
      </w:pPr>
    </w:p>
    <w:p w14:paraId="03732740" w14:textId="77777777" w:rsidR="007A46B2" w:rsidRDefault="007A46B2">
      <w:pPr>
        <w:rPr>
          <w:rFonts w:ascii="Amasis MT Pro Medium" w:hAnsi="Amasis MT Pro Medium" w:cs="Aharoni"/>
        </w:rPr>
      </w:pPr>
    </w:p>
    <w:p w14:paraId="4861BB8C" w14:textId="1641BEE9" w:rsidR="00B10C1B" w:rsidRDefault="007A46B2">
      <w:pPr>
        <w:rPr>
          <w:rFonts w:ascii="Amasis MT Pro Medium" w:hAnsi="Amasis MT Pro Medium" w:cs="Aharoni"/>
        </w:rPr>
      </w:pPr>
      <w:r>
        <w:rPr>
          <w:rFonts w:ascii="Amasis MT Pro Medium" w:hAnsi="Amasis MT Pro Medium" w:cs="Aharoni"/>
        </w:rPr>
        <w:t>6.</w:t>
      </w:r>
      <w:r w:rsidR="00B10C1B">
        <w:rPr>
          <w:rFonts w:ascii="Amasis MT Pro Medium" w:hAnsi="Amasis MT Pro Medium" w:cs="Aharoni"/>
        </w:rPr>
        <w:t xml:space="preserve">In function </w:t>
      </w:r>
      <w:proofErr w:type="spellStart"/>
      <w:r w:rsidR="00B10C1B">
        <w:rPr>
          <w:rFonts w:ascii="Amasis MT Pro Medium" w:hAnsi="Amasis MT Pro Medium" w:cs="Aharoni"/>
        </w:rPr>
        <w:t>configureroutes</w:t>
      </w:r>
      <w:proofErr w:type="spellEnd"/>
      <w:r w:rsidR="00B10C1B">
        <w:rPr>
          <w:rFonts w:ascii="Amasis MT Pro Medium" w:hAnsi="Amasis MT Pro Medium" w:cs="Aharoni"/>
        </w:rPr>
        <w:t xml:space="preserve"> add the following code</w:t>
      </w:r>
    </w:p>
    <w:p w14:paraId="044CD68F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0C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configureRoutes</w:t>
      </w:r>
      <w:proofErr w:type="spellEnd"/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10C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RoutesService</w:t>
      </w:r>
      <w:proofErr w:type="spellEnd"/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CFD46A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0C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10C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149D48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0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C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14:paraId="13E2A488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78CEB2EB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B10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calender</w:t>
      </w:r>
      <w:proofErr w:type="spellEnd"/>
      <w:r w:rsidRPr="00B10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B2E672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0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iconClass</w:t>
      </w:r>
      <w:proofErr w:type="spellEnd"/>
      <w:r w:rsidRPr="00B10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0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B10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fa-file-alt'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3F6DAA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0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'::</w:t>
      </w:r>
      <w:proofErr w:type="spellStart"/>
      <w:proofErr w:type="gramEnd"/>
      <w:r w:rsidRPr="00B10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Calender</w:t>
      </w:r>
      <w:proofErr w:type="spellEnd"/>
      <w:r w:rsidRPr="00B10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5F1330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layout: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0C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eLayoutType</w:t>
      </w: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C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application</w:t>
      </w:r>
      <w:proofErr w:type="spellEnd"/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6FD8A7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C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B10C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requiredPolicy</w:t>
      </w:r>
      <w:proofErr w:type="spellEnd"/>
      <w:r w:rsidRPr="00B10C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'</w:t>
      </w:r>
      <w:proofErr w:type="spellStart"/>
      <w:r w:rsidRPr="00B10C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AppoinmentSchelulingProject.MyCalenderss</w:t>
      </w:r>
      <w:proofErr w:type="spellEnd"/>
      <w:r w:rsidRPr="00B10C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14:paraId="09D74BB3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237FBB04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]);</w:t>
      </w:r>
    </w:p>
    <w:p w14:paraId="763649A3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1BB3F378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9002CE" w14:textId="77777777" w:rsidR="00B10C1B" w:rsidRPr="00B10C1B" w:rsidRDefault="00B10C1B" w:rsidP="00B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DCCB86" w14:textId="4913416D" w:rsidR="00B10C1B" w:rsidRDefault="00B10C1B">
      <w:pPr>
        <w:rPr>
          <w:rFonts w:ascii="Amasis MT Pro Medium" w:hAnsi="Amasis MT Pro Medium" w:cs="Aharoni"/>
        </w:rPr>
      </w:pPr>
      <w:r>
        <w:rPr>
          <w:rFonts w:ascii="Amasis MT Pro Medium" w:hAnsi="Amasis MT Pro Medium" w:cs="Aharoni"/>
        </w:rPr>
        <w:t xml:space="preserve">It is for displaying main </w:t>
      </w:r>
      <w:proofErr w:type="gramStart"/>
      <w:r>
        <w:rPr>
          <w:rFonts w:ascii="Amasis MT Pro Medium" w:hAnsi="Amasis MT Pro Medium" w:cs="Aharoni"/>
        </w:rPr>
        <w:t>menu..</w:t>
      </w:r>
      <w:proofErr w:type="gramEnd"/>
    </w:p>
    <w:p w14:paraId="1A4EB015" w14:textId="77777777" w:rsidR="007A46B2" w:rsidRDefault="007A46B2">
      <w:pPr>
        <w:rPr>
          <w:rFonts w:ascii="Amasis MT Pro Medium" w:hAnsi="Amasis MT Pro Medium" w:cs="Aharoni"/>
        </w:rPr>
      </w:pPr>
    </w:p>
    <w:p w14:paraId="5BDD4A2A" w14:textId="77777777" w:rsidR="007A46B2" w:rsidRDefault="007A46B2">
      <w:pPr>
        <w:rPr>
          <w:rFonts w:ascii="Amasis MT Pro Medium" w:hAnsi="Amasis MT Pro Medium" w:cs="Aharoni"/>
        </w:rPr>
      </w:pPr>
    </w:p>
    <w:p w14:paraId="39C32AB4" w14:textId="5AB572B6" w:rsidR="00B10C1B" w:rsidRDefault="007A46B2">
      <w:pPr>
        <w:rPr>
          <w:rFonts w:ascii="Amasis MT Pro Medium" w:hAnsi="Amasis MT Pro Medium" w:cs="Aharoni"/>
        </w:rPr>
      </w:pPr>
      <w:r>
        <w:rPr>
          <w:rFonts w:ascii="Amasis MT Pro Medium" w:hAnsi="Amasis MT Pro Medium" w:cs="Aharoni"/>
        </w:rPr>
        <w:t>7</w:t>
      </w:r>
      <w:r w:rsidR="00B10C1B">
        <w:rPr>
          <w:rFonts w:ascii="Amasis MT Pro Medium" w:hAnsi="Amasis MT Pro Medium" w:cs="Aharoni"/>
        </w:rPr>
        <w:t>.A</w:t>
      </w:r>
      <w:r>
        <w:rPr>
          <w:rFonts w:ascii="Amasis MT Pro Medium" w:hAnsi="Amasis MT Pro Medium" w:cs="Aharoni"/>
        </w:rPr>
        <w:t xml:space="preserve">dd the </w:t>
      </w:r>
      <w:proofErr w:type="spellStart"/>
      <w:r>
        <w:rPr>
          <w:rFonts w:ascii="Amasis MT Pro Medium" w:hAnsi="Amasis MT Pro Medium" w:cs="Aharoni"/>
        </w:rPr>
        <w:t>const</w:t>
      </w:r>
      <w:proofErr w:type="spellEnd"/>
      <w:r>
        <w:rPr>
          <w:rFonts w:ascii="Amasis MT Pro Medium" w:hAnsi="Amasis MT Pro Medium" w:cs="Aharoni"/>
        </w:rPr>
        <w:t xml:space="preserve"> in provider of </w:t>
      </w:r>
      <w:proofErr w:type="spellStart"/>
      <w:r>
        <w:rPr>
          <w:rFonts w:ascii="Amasis MT Pro Medium" w:hAnsi="Amasis MT Pro Medium" w:cs="Aharoni"/>
        </w:rPr>
        <w:t>app.module.ts</w:t>
      </w:r>
      <w:proofErr w:type="spellEnd"/>
      <w:r>
        <w:rPr>
          <w:rFonts w:ascii="Amasis MT Pro Medium" w:hAnsi="Amasis MT Pro Medium" w:cs="Aharoni"/>
        </w:rPr>
        <w:t xml:space="preserve"> file </w:t>
      </w:r>
    </w:p>
    <w:p w14:paraId="3A372830" w14:textId="77777777" w:rsidR="007A46B2" w:rsidRPr="007A46B2" w:rsidRDefault="007A46B2" w:rsidP="007A46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masis MT Pro Medium" w:hAnsi="Amasis MT Pro Medium" w:cs="Aharoni"/>
        </w:rPr>
        <w:t xml:space="preserve">    </w:t>
      </w:r>
      <w:r w:rsidRPr="007A46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46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7A46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710D89FC" w14:textId="77777777" w:rsidR="007A46B2" w:rsidRPr="007A46B2" w:rsidRDefault="007A46B2" w:rsidP="007A4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6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46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APP_ROUTE_PROVIDER</w:t>
      </w:r>
      <w:r w:rsidRPr="007A46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CE1C76" w14:textId="52641FBD" w:rsidR="007A46B2" w:rsidRPr="007A46B2" w:rsidRDefault="007A46B2" w:rsidP="007A4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6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46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CUSTOMERS_CUSTOMER_ROUTE_PROVIDER</w:t>
      </w:r>
      <w:r w:rsidRPr="007A46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    </w:t>
      </w:r>
    </w:p>
    <w:p w14:paraId="0841D0BE" w14:textId="22D91CFF" w:rsidR="007A46B2" w:rsidRPr="007A46B2" w:rsidRDefault="007A46B2" w:rsidP="007A4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6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46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CALENDER_ROUTE_PROVIDER</w:t>
      </w:r>
      <w:r w:rsidRPr="007A46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      </w:t>
      </w:r>
    </w:p>
    <w:p w14:paraId="5FF1AEDC" w14:textId="77777777" w:rsidR="007A46B2" w:rsidRPr="007A46B2" w:rsidRDefault="007A46B2" w:rsidP="007A4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6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sectPr w:rsidR="007A46B2" w:rsidRPr="007A46B2" w:rsidSect="00A44C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3193"/>
    <w:multiLevelType w:val="multilevel"/>
    <w:tmpl w:val="3AB8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F4CFA"/>
    <w:multiLevelType w:val="hybridMultilevel"/>
    <w:tmpl w:val="D5E2CB3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81E058A"/>
    <w:multiLevelType w:val="multilevel"/>
    <w:tmpl w:val="64DE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52C4F"/>
    <w:multiLevelType w:val="multilevel"/>
    <w:tmpl w:val="3B98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4565DE"/>
    <w:multiLevelType w:val="hybridMultilevel"/>
    <w:tmpl w:val="6A9C4B28"/>
    <w:lvl w:ilvl="0" w:tplc="FFFFFFF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846C9"/>
    <w:multiLevelType w:val="hybridMultilevel"/>
    <w:tmpl w:val="84449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F617B"/>
    <w:multiLevelType w:val="multilevel"/>
    <w:tmpl w:val="E668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A10E1F"/>
    <w:multiLevelType w:val="multilevel"/>
    <w:tmpl w:val="EBD4C9FC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614B7"/>
    <w:multiLevelType w:val="hybridMultilevel"/>
    <w:tmpl w:val="E5DCE94A"/>
    <w:lvl w:ilvl="0" w:tplc="4009000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9" w15:restartNumberingAfterBreak="0">
    <w:nsid w:val="39D969D4"/>
    <w:multiLevelType w:val="hybridMultilevel"/>
    <w:tmpl w:val="E5DCE94A"/>
    <w:lvl w:ilvl="0" w:tplc="FFFFFFFF">
      <w:start w:val="1"/>
      <w:numFmt w:val="decimal"/>
      <w:lvlText w:val="%1."/>
      <w:lvlJc w:val="left"/>
      <w:pPr>
        <w:ind w:left="1692" w:hanging="360"/>
      </w:pPr>
    </w:lvl>
    <w:lvl w:ilvl="1" w:tplc="FFFFFFFF" w:tentative="1">
      <w:start w:val="1"/>
      <w:numFmt w:val="lowerLetter"/>
      <w:lvlText w:val="%2."/>
      <w:lvlJc w:val="left"/>
      <w:pPr>
        <w:ind w:left="2412" w:hanging="360"/>
      </w:pPr>
    </w:lvl>
    <w:lvl w:ilvl="2" w:tplc="FFFFFFFF" w:tentative="1">
      <w:start w:val="1"/>
      <w:numFmt w:val="lowerRoman"/>
      <w:lvlText w:val="%3."/>
      <w:lvlJc w:val="right"/>
      <w:pPr>
        <w:ind w:left="3132" w:hanging="180"/>
      </w:pPr>
    </w:lvl>
    <w:lvl w:ilvl="3" w:tplc="FFFFFFFF" w:tentative="1">
      <w:start w:val="1"/>
      <w:numFmt w:val="decimal"/>
      <w:lvlText w:val="%4."/>
      <w:lvlJc w:val="left"/>
      <w:pPr>
        <w:ind w:left="3852" w:hanging="360"/>
      </w:pPr>
    </w:lvl>
    <w:lvl w:ilvl="4" w:tplc="FFFFFFFF" w:tentative="1">
      <w:start w:val="1"/>
      <w:numFmt w:val="lowerLetter"/>
      <w:lvlText w:val="%5."/>
      <w:lvlJc w:val="left"/>
      <w:pPr>
        <w:ind w:left="4572" w:hanging="360"/>
      </w:pPr>
    </w:lvl>
    <w:lvl w:ilvl="5" w:tplc="FFFFFFFF" w:tentative="1">
      <w:start w:val="1"/>
      <w:numFmt w:val="lowerRoman"/>
      <w:lvlText w:val="%6."/>
      <w:lvlJc w:val="right"/>
      <w:pPr>
        <w:ind w:left="5292" w:hanging="180"/>
      </w:pPr>
    </w:lvl>
    <w:lvl w:ilvl="6" w:tplc="FFFFFFFF" w:tentative="1">
      <w:start w:val="1"/>
      <w:numFmt w:val="decimal"/>
      <w:lvlText w:val="%7."/>
      <w:lvlJc w:val="left"/>
      <w:pPr>
        <w:ind w:left="6012" w:hanging="360"/>
      </w:pPr>
    </w:lvl>
    <w:lvl w:ilvl="7" w:tplc="FFFFFFFF" w:tentative="1">
      <w:start w:val="1"/>
      <w:numFmt w:val="lowerLetter"/>
      <w:lvlText w:val="%8."/>
      <w:lvlJc w:val="left"/>
      <w:pPr>
        <w:ind w:left="6732" w:hanging="360"/>
      </w:pPr>
    </w:lvl>
    <w:lvl w:ilvl="8" w:tplc="FFFFFFFF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0" w15:restartNumberingAfterBreak="0">
    <w:nsid w:val="44BD50B1"/>
    <w:multiLevelType w:val="multilevel"/>
    <w:tmpl w:val="B01C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D3607A"/>
    <w:multiLevelType w:val="multilevel"/>
    <w:tmpl w:val="0B42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101C96"/>
    <w:multiLevelType w:val="hybridMultilevel"/>
    <w:tmpl w:val="558AE5DC"/>
    <w:lvl w:ilvl="0" w:tplc="FFFFFFFF">
      <w:start w:val="1"/>
      <w:numFmt w:val="decimal"/>
      <w:lvlText w:val="%1."/>
      <w:lvlJc w:val="left"/>
      <w:pPr>
        <w:ind w:left="2052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F10B23"/>
    <w:multiLevelType w:val="hybridMultilevel"/>
    <w:tmpl w:val="F7807258"/>
    <w:lvl w:ilvl="0" w:tplc="4009000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4" w15:restartNumberingAfterBreak="0">
    <w:nsid w:val="561C32F8"/>
    <w:multiLevelType w:val="multilevel"/>
    <w:tmpl w:val="4198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F73BF"/>
    <w:multiLevelType w:val="hybridMultilevel"/>
    <w:tmpl w:val="558AE5DC"/>
    <w:lvl w:ilvl="0" w:tplc="FFFFFFFF">
      <w:start w:val="1"/>
      <w:numFmt w:val="decimal"/>
      <w:lvlText w:val="%1."/>
      <w:lvlJc w:val="left"/>
      <w:pPr>
        <w:ind w:left="1778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F975F3"/>
    <w:multiLevelType w:val="hybridMultilevel"/>
    <w:tmpl w:val="558AE5DC"/>
    <w:lvl w:ilvl="0" w:tplc="FFFFFFFF">
      <w:start w:val="1"/>
      <w:numFmt w:val="decimal"/>
      <w:lvlText w:val="%1."/>
      <w:lvlJc w:val="lef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F94BA0"/>
    <w:multiLevelType w:val="hybridMultilevel"/>
    <w:tmpl w:val="28B2A22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32ACD"/>
    <w:multiLevelType w:val="hybridMultilevel"/>
    <w:tmpl w:val="3C002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C178A"/>
    <w:multiLevelType w:val="hybridMultilevel"/>
    <w:tmpl w:val="5B9C0DEC"/>
    <w:lvl w:ilvl="0" w:tplc="FFFFFFF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C52DA"/>
    <w:multiLevelType w:val="hybridMultilevel"/>
    <w:tmpl w:val="8AA2F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42169"/>
    <w:multiLevelType w:val="hybridMultilevel"/>
    <w:tmpl w:val="F172670A"/>
    <w:lvl w:ilvl="0" w:tplc="4009000F">
      <w:start w:val="1"/>
      <w:numFmt w:val="decimal"/>
      <w:lvlText w:val="%1."/>
      <w:lvlJc w:val="left"/>
      <w:pPr>
        <w:ind w:left="164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num w:numId="1" w16cid:durableId="841512652">
    <w:abstractNumId w:val="7"/>
  </w:num>
  <w:num w:numId="2" w16cid:durableId="968320880">
    <w:abstractNumId w:val="2"/>
  </w:num>
  <w:num w:numId="3" w16cid:durableId="1264924875">
    <w:abstractNumId w:val="17"/>
  </w:num>
  <w:num w:numId="4" w16cid:durableId="169103691">
    <w:abstractNumId w:val="20"/>
  </w:num>
  <w:num w:numId="5" w16cid:durableId="1730611019">
    <w:abstractNumId w:val="1"/>
  </w:num>
  <w:num w:numId="6" w16cid:durableId="676537385">
    <w:abstractNumId w:val="18"/>
  </w:num>
  <w:num w:numId="7" w16cid:durableId="431363371">
    <w:abstractNumId w:val="13"/>
  </w:num>
  <w:num w:numId="8" w16cid:durableId="407267049">
    <w:abstractNumId w:val="8"/>
  </w:num>
  <w:num w:numId="9" w16cid:durableId="987787141">
    <w:abstractNumId w:val="9"/>
  </w:num>
  <w:num w:numId="10" w16cid:durableId="864826289">
    <w:abstractNumId w:val="3"/>
  </w:num>
  <w:num w:numId="11" w16cid:durableId="1494953299">
    <w:abstractNumId w:val="14"/>
  </w:num>
  <w:num w:numId="12" w16cid:durableId="331494391">
    <w:abstractNumId w:val="6"/>
  </w:num>
  <w:num w:numId="13" w16cid:durableId="117190730">
    <w:abstractNumId w:val="15"/>
  </w:num>
  <w:num w:numId="14" w16cid:durableId="1788893593">
    <w:abstractNumId w:val="12"/>
  </w:num>
  <w:num w:numId="15" w16cid:durableId="1253857252">
    <w:abstractNumId w:val="16"/>
  </w:num>
  <w:num w:numId="16" w16cid:durableId="500975559">
    <w:abstractNumId w:val="19"/>
  </w:num>
  <w:num w:numId="17" w16cid:durableId="707920899">
    <w:abstractNumId w:val="4"/>
  </w:num>
  <w:num w:numId="18" w16cid:durableId="1503547644">
    <w:abstractNumId w:val="10"/>
  </w:num>
  <w:num w:numId="19" w16cid:durableId="1351685967">
    <w:abstractNumId w:val="0"/>
  </w:num>
  <w:num w:numId="20" w16cid:durableId="466971780">
    <w:abstractNumId w:val="11"/>
  </w:num>
  <w:num w:numId="21" w16cid:durableId="1403209986">
    <w:abstractNumId w:val="5"/>
  </w:num>
  <w:num w:numId="22" w16cid:durableId="343091999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ivani Bhalerao">
    <w15:presenceInfo w15:providerId="AD" w15:userId="S::shivani.bhalerao@waiin.com::d2b073fa-baf8-4e0c-aedb-3e5943fc4e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29"/>
    <w:rsid w:val="0000598C"/>
    <w:rsid w:val="000270B3"/>
    <w:rsid w:val="00050EF9"/>
    <w:rsid w:val="00071585"/>
    <w:rsid w:val="00072D67"/>
    <w:rsid w:val="000A2BF1"/>
    <w:rsid w:val="000A48FE"/>
    <w:rsid w:val="000A52D5"/>
    <w:rsid w:val="000C455A"/>
    <w:rsid w:val="000C774A"/>
    <w:rsid w:val="000E08F1"/>
    <w:rsid w:val="000E6389"/>
    <w:rsid w:val="00164024"/>
    <w:rsid w:val="00165F22"/>
    <w:rsid w:val="001A1015"/>
    <w:rsid w:val="001B6242"/>
    <w:rsid w:val="001C0056"/>
    <w:rsid w:val="001C1BC8"/>
    <w:rsid w:val="001C2EC8"/>
    <w:rsid w:val="001D1BD4"/>
    <w:rsid w:val="001D6B53"/>
    <w:rsid w:val="001E543E"/>
    <w:rsid w:val="001F1A67"/>
    <w:rsid w:val="002155B6"/>
    <w:rsid w:val="00232EDD"/>
    <w:rsid w:val="002526EA"/>
    <w:rsid w:val="00282A37"/>
    <w:rsid w:val="002914D3"/>
    <w:rsid w:val="002A0EA2"/>
    <w:rsid w:val="002C157E"/>
    <w:rsid w:val="002C311C"/>
    <w:rsid w:val="002C6094"/>
    <w:rsid w:val="002D52EB"/>
    <w:rsid w:val="002E5829"/>
    <w:rsid w:val="002F18A7"/>
    <w:rsid w:val="002F3D47"/>
    <w:rsid w:val="003000E6"/>
    <w:rsid w:val="00341E04"/>
    <w:rsid w:val="00364C54"/>
    <w:rsid w:val="00375111"/>
    <w:rsid w:val="003B79A7"/>
    <w:rsid w:val="003C6864"/>
    <w:rsid w:val="004535AB"/>
    <w:rsid w:val="00462F1F"/>
    <w:rsid w:val="004845F2"/>
    <w:rsid w:val="004A453A"/>
    <w:rsid w:val="004F5782"/>
    <w:rsid w:val="00521829"/>
    <w:rsid w:val="00526495"/>
    <w:rsid w:val="005274E3"/>
    <w:rsid w:val="005528A5"/>
    <w:rsid w:val="00571F56"/>
    <w:rsid w:val="005B0FBC"/>
    <w:rsid w:val="005B6708"/>
    <w:rsid w:val="005C5175"/>
    <w:rsid w:val="005F7C7C"/>
    <w:rsid w:val="00603D3A"/>
    <w:rsid w:val="00640AD2"/>
    <w:rsid w:val="00651BB8"/>
    <w:rsid w:val="00677FE6"/>
    <w:rsid w:val="006A0A8B"/>
    <w:rsid w:val="006A0EC3"/>
    <w:rsid w:val="006A4548"/>
    <w:rsid w:val="006C5B0C"/>
    <w:rsid w:val="006C7424"/>
    <w:rsid w:val="006D3A3C"/>
    <w:rsid w:val="006D7AB2"/>
    <w:rsid w:val="00701478"/>
    <w:rsid w:val="0072786E"/>
    <w:rsid w:val="00755BF9"/>
    <w:rsid w:val="00784D1B"/>
    <w:rsid w:val="007A46B2"/>
    <w:rsid w:val="007C3E4E"/>
    <w:rsid w:val="007D5933"/>
    <w:rsid w:val="007F62A7"/>
    <w:rsid w:val="007F72D2"/>
    <w:rsid w:val="008471E0"/>
    <w:rsid w:val="00872F73"/>
    <w:rsid w:val="00885FAA"/>
    <w:rsid w:val="008876F9"/>
    <w:rsid w:val="008C3B90"/>
    <w:rsid w:val="00903ACF"/>
    <w:rsid w:val="009521A0"/>
    <w:rsid w:val="009B24CC"/>
    <w:rsid w:val="009B34ED"/>
    <w:rsid w:val="009C34D6"/>
    <w:rsid w:val="00A031CD"/>
    <w:rsid w:val="00A43EE9"/>
    <w:rsid w:val="00A44362"/>
    <w:rsid w:val="00A44CAE"/>
    <w:rsid w:val="00A560C9"/>
    <w:rsid w:val="00A739C3"/>
    <w:rsid w:val="00A828C9"/>
    <w:rsid w:val="00AD7768"/>
    <w:rsid w:val="00AE2C03"/>
    <w:rsid w:val="00AE4A52"/>
    <w:rsid w:val="00B00A75"/>
    <w:rsid w:val="00B10C1B"/>
    <w:rsid w:val="00B369F1"/>
    <w:rsid w:val="00B61E32"/>
    <w:rsid w:val="00B749D0"/>
    <w:rsid w:val="00B8363D"/>
    <w:rsid w:val="00BA6EFD"/>
    <w:rsid w:val="00BB1E03"/>
    <w:rsid w:val="00BB5278"/>
    <w:rsid w:val="00BC3782"/>
    <w:rsid w:val="00BD2057"/>
    <w:rsid w:val="00C05545"/>
    <w:rsid w:val="00C4784C"/>
    <w:rsid w:val="00C610CC"/>
    <w:rsid w:val="00C80601"/>
    <w:rsid w:val="00CF2B30"/>
    <w:rsid w:val="00D016B0"/>
    <w:rsid w:val="00D15F82"/>
    <w:rsid w:val="00D2701B"/>
    <w:rsid w:val="00D42FAA"/>
    <w:rsid w:val="00D51A07"/>
    <w:rsid w:val="00D65311"/>
    <w:rsid w:val="00D81EE0"/>
    <w:rsid w:val="00DA526B"/>
    <w:rsid w:val="00DB5D52"/>
    <w:rsid w:val="00DC2629"/>
    <w:rsid w:val="00DC4A24"/>
    <w:rsid w:val="00DC7F05"/>
    <w:rsid w:val="00DD6F5B"/>
    <w:rsid w:val="00DE2068"/>
    <w:rsid w:val="00DE7830"/>
    <w:rsid w:val="00E769BD"/>
    <w:rsid w:val="00EC5649"/>
    <w:rsid w:val="00ED4C1B"/>
    <w:rsid w:val="00EE2811"/>
    <w:rsid w:val="00F17525"/>
    <w:rsid w:val="00F25D40"/>
    <w:rsid w:val="00F54FBD"/>
    <w:rsid w:val="00F60A1F"/>
    <w:rsid w:val="00F92FF8"/>
    <w:rsid w:val="00FA0177"/>
    <w:rsid w:val="00FE0512"/>
    <w:rsid w:val="00FF2529"/>
    <w:rsid w:val="33DFDB69"/>
    <w:rsid w:val="43AF6E72"/>
    <w:rsid w:val="56145BFE"/>
    <w:rsid w:val="61C4A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C0CA"/>
  <w15:chartTrackingRefBased/>
  <w15:docId w15:val="{1F15FF3A-1A10-4CF3-954D-9C49165E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218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1829"/>
    <w:pPr>
      <w:ind w:left="720"/>
      <w:contextualSpacing/>
    </w:pPr>
  </w:style>
  <w:style w:type="paragraph" w:styleId="Revision">
    <w:name w:val="Revision"/>
    <w:hidden/>
    <w:uiPriority w:val="99"/>
    <w:semiHidden/>
    <w:rsid w:val="00C80601"/>
    <w:pPr>
      <w:spacing w:after="0" w:line="240" w:lineRule="auto"/>
    </w:pPr>
  </w:style>
  <w:style w:type="character" w:customStyle="1" w:styleId="enlighter-k0">
    <w:name w:val="enlighter-k0"/>
    <w:basedOn w:val="DefaultParagraphFont"/>
    <w:rsid w:val="00BD2057"/>
  </w:style>
  <w:style w:type="character" w:customStyle="1" w:styleId="enlighter-text">
    <w:name w:val="enlighter-text"/>
    <w:basedOn w:val="DefaultParagraphFont"/>
    <w:rsid w:val="00BD2057"/>
  </w:style>
  <w:style w:type="character" w:customStyle="1" w:styleId="enlighter-g1">
    <w:name w:val="enlighter-g1"/>
    <w:basedOn w:val="DefaultParagraphFont"/>
    <w:rsid w:val="00BD2057"/>
  </w:style>
  <w:style w:type="character" w:customStyle="1" w:styleId="enlighter-s0">
    <w:name w:val="enlighter-s0"/>
    <w:basedOn w:val="DefaultParagraphFont"/>
    <w:rsid w:val="00BD2057"/>
  </w:style>
  <w:style w:type="character" w:customStyle="1" w:styleId="enlighter-m3">
    <w:name w:val="enlighter-m3"/>
    <w:basedOn w:val="DefaultParagraphFont"/>
    <w:rsid w:val="00BD2057"/>
  </w:style>
  <w:style w:type="character" w:customStyle="1" w:styleId="enlighter-c0">
    <w:name w:val="enlighter-c0"/>
    <w:basedOn w:val="DefaultParagraphFont"/>
    <w:rsid w:val="00BD2057"/>
  </w:style>
  <w:style w:type="paragraph" w:styleId="HTMLPreformatted">
    <w:name w:val="HTML Preformatted"/>
    <w:basedOn w:val="Normal"/>
    <w:link w:val="HTMLPreformattedChar"/>
    <w:uiPriority w:val="99"/>
    <w:unhideWhenUsed/>
    <w:rsid w:val="001D6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6B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1D6B53"/>
  </w:style>
  <w:style w:type="character" w:customStyle="1" w:styleId="pun">
    <w:name w:val="pun"/>
    <w:basedOn w:val="DefaultParagraphFont"/>
    <w:rsid w:val="001D6B53"/>
  </w:style>
  <w:style w:type="character" w:customStyle="1" w:styleId="kwd">
    <w:name w:val="kwd"/>
    <w:basedOn w:val="DefaultParagraphFont"/>
    <w:rsid w:val="00B00A75"/>
  </w:style>
  <w:style w:type="character" w:customStyle="1" w:styleId="typ">
    <w:name w:val="typ"/>
    <w:basedOn w:val="DefaultParagraphFont"/>
    <w:rsid w:val="00B00A75"/>
  </w:style>
  <w:style w:type="character" w:customStyle="1" w:styleId="str">
    <w:name w:val="str"/>
    <w:basedOn w:val="DefaultParagraphFont"/>
    <w:rsid w:val="00B00A75"/>
  </w:style>
  <w:style w:type="character" w:customStyle="1" w:styleId="lit">
    <w:name w:val="lit"/>
    <w:basedOn w:val="DefaultParagraphFont"/>
    <w:rsid w:val="00B00A75"/>
  </w:style>
  <w:style w:type="paragraph" w:customStyle="1" w:styleId="l1">
    <w:name w:val="l1"/>
    <w:basedOn w:val="Normal"/>
    <w:rsid w:val="00B0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6A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525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1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246006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4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63734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70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0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0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79907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561492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408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731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3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420886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2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31451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1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168214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85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02608-FB5F-418A-A2FD-406AF3CAD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6317</Words>
  <Characters>36009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Bhalerao</dc:creator>
  <cp:keywords/>
  <dc:description/>
  <cp:lastModifiedBy>Shivani Bhalerao</cp:lastModifiedBy>
  <cp:revision>2</cp:revision>
  <dcterms:created xsi:type="dcterms:W3CDTF">2022-09-28T05:06:00Z</dcterms:created>
  <dcterms:modified xsi:type="dcterms:W3CDTF">2022-09-28T05:06:00Z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aafec1f0fd9c99d09925866ee6f743bdb27cbfa7a21999f55568f66bbd23ad48</vt:lpwstr>
  </property>
</Properties>
</file>